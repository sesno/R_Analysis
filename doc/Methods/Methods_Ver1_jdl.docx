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8EB53"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b/>
          <w:bCs/>
        </w:rPr>
        <w:t>Question</w:t>
      </w:r>
      <w:r w:rsidRPr="002D48E8">
        <w:rPr>
          <w:rFonts w:ascii="Times New Roman" w:hAnsi="Times New Roman" w:cs="Times New Roman"/>
        </w:rPr>
        <w:t xml:space="preserve">: How are </w:t>
      </w:r>
      <w:proofErr w:type="spellStart"/>
      <w:proofErr w:type="gramStart"/>
      <w:r w:rsidRPr="002D48E8">
        <w:rPr>
          <w:rFonts w:ascii="Times New Roman" w:hAnsi="Times New Roman" w:cs="Times New Roman"/>
        </w:rPr>
        <w:t>T.gratilla</w:t>
      </w:r>
      <w:proofErr w:type="spellEnd"/>
      <w:proofErr w:type="gramEnd"/>
      <w:r w:rsidRPr="002D48E8">
        <w:rPr>
          <w:rFonts w:ascii="Times New Roman" w:hAnsi="Times New Roman" w:cs="Times New Roman"/>
        </w:rPr>
        <w:t xml:space="preserve"> affected by climate change, specifically increased temperatures and decreased pH?</w:t>
      </w:r>
    </w:p>
    <w:p w14:paraId="6B188ADE"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b/>
          <w:bCs/>
        </w:rPr>
        <w:t>Hypothesis</w:t>
      </w:r>
      <w:r w:rsidRPr="002D48E8">
        <w:rPr>
          <w:rFonts w:ascii="Times New Roman" w:hAnsi="Times New Roman" w:cs="Times New Roman"/>
        </w:rPr>
        <w:t xml:space="preserve">: </w:t>
      </w:r>
    </w:p>
    <w:p w14:paraId="27945DF0"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rPr>
        <w:t>- Increased T = decreased body size</w:t>
      </w:r>
    </w:p>
    <w:p w14:paraId="01E47A43"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rPr>
        <w:t>- Decreased pH = decreased calcification, alterations in composition</w:t>
      </w:r>
    </w:p>
    <w:p w14:paraId="01A245BC" w14:textId="3DCFE799"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rPr>
        <w:t>- Both = smaller and less calcified, alterations in composition</w:t>
      </w:r>
    </w:p>
    <w:p w14:paraId="4959F6C4"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b/>
          <w:bCs/>
        </w:rPr>
        <w:t>Treatments</w:t>
      </w:r>
      <w:r w:rsidRPr="002D48E8">
        <w:rPr>
          <w:rFonts w:ascii="Times New Roman" w:hAnsi="Times New Roman" w:cs="Times New Roman"/>
        </w:rPr>
        <w:t>: T/OA, T, OA</w:t>
      </w:r>
    </w:p>
    <w:p w14:paraId="1B5CA342"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b/>
          <w:bCs/>
        </w:rPr>
        <w:t>Controls</w:t>
      </w:r>
      <w:r w:rsidRPr="002D48E8">
        <w:rPr>
          <w:rFonts w:ascii="Times New Roman" w:hAnsi="Times New Roman" w:cs="Times New Roman"/>
        </w:rPr>
        <w:t>: Ambient</w:t>
      </w:r>
    </w:p>
    <w:p w14:paraId="4DCC7BE7" w14:textId="6BF4B26B"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b/>
          <w:bCs/>
        </w:rPr>
        <w:t>Responses</w:t>
      </w:r>
      <w:r w:rsidRPr="002D48E8">
        <w:rPr>
          <w:rFonts w:ascii="Times New Roman" w:hAnsi="Times New Roman" w:cs="Times New Roman"/>
        </w:rPr>
        <w:t>: Growth (Diameter, mm), Calcification and/or dissolution.</w:t>
      </w:r>
    </w:p>
    <w:p w14:paraId="38BA2123"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b/>
          <w:bCs/>
        </w:rPr>
        <w:t>Experimental Units</w:t>
      </w:r>
      <w:r w:rsidRPr="002D48E8">
        <w:rPr>
          <w:rFonts w:ascii="Times New Roman" w:hAnsi="Times New Roman" w:cs="Times New Roman"/>
        </w:rPr>
        <w:t>: Technically header tanks… n=2</w:t>
      </w:r>
    </w:p>
    <w:p w14:paraId="72A20E2E" w14:textId="7B425FD1"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b/>
          <w:bCs/>
        </w:rPr>
        <w:t>Sample Units</w:t>
      </w:r>
      <w:r w:rsidRPr="002D48E8">
        <w:rPr>
          <w:rFonts w:ascii="Times New Roman" w:hAnsi="Times New Roman" w:cs="Times New Roman"/>
        </w:rPr>
        <w:t>: Individual urchins… n=24</w:t>
      </w:r>
    </w:p>
    <w:p w14:paraId="3C62D774" w14:textId="77777777" w:rsidR="00F27BAB" w:rsidRPr="002D48E8" w:rsidRDefault="00F27BAB"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4E06E868" w14:textId="5D197311"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b/>
          <w:bCs/>
          <w:u w:val="single"/>
        </w:rPr>
      </w:pPr>
      <w:r w:rsidRPr="002D48E8">
        <w:rPr>
          <w:rFonts w:ascii="Times New Roman" w:hAnsi="Times New Roman" w:cs="Times New Roman"/>
          <w:b/>
          <w:bCs/>
          <w:u w:val="single"/>
        </w:rPr>
        <w:t>Materials and Methods Sections:</w:t>
      </w:r>
    </w:p>
    <w:p w14:paraId="7A0EB49F" w14:textId="77777777" w:rsidR="007E2B1C" w:rsidRPr="002D48E8" w:rsidRDefault="0065070E" w:rsidP="007E2B1C">
      <w:pPr>
        <w:pBdr>
          <w:top w:val="single" w:sz="4" w:space="1" w:color="auto"/>
          <w:left w:val="single" w:sz="4" w:space="4" w:color="auto"/>
          <w:bottom w:val="single" w:sz="4" w:space="1" w:color="auto"/>
          <w:right w:val="single" w:sz="4" w:space="4" w:color="auto"/>
        </w:pBdr>
        <w:rPr>
          <w:rFonts w:ascii="Times New Roman" w:hAnsi="Times New Roman" w:cs="Times New Roman"/>
          <w:b/>
          <w:bCs/>
        </w:rPr>
      </w:pPr>
      <w:hyperlink w:anchor="ExpSystem" w:history="1">
        <w:r w:rsidR="007E2B1C" w:rsidRPr="002D48E8">
          <w:rPr>
            <w:rStyle w:val="Hyperlink"/>
            <w:rFonts w:ascii="Times New Roman" w:hAnsi="Times New Roman" w:cs="Times New Roman"/>
          </w:rPr>
          <w:t xml:space="preserve">1. </w:t>
        </w:r>
        <w:r w:rsidR="007E2B1C" w:rsidRPr="002D48E8">
          <w:rPr>
            <w:rStyle w:val="Hyperlink"/>
            <w:rFonts w:ascii="Times New Roman" w:hAnsi="Times New Roman" w:cs="Times New Roman"/>
            <w:b/>
            <w:bCs/>
          </w:rPr>
          <w:t xml:space="preserve">Experimental </w:t>
        </w:r>
        <w:commentRangeStart w:id="0"/>
        <w:commentRangeStart w:id="1"/>
        <w:r w:rsidR="007E2B1C" w:rsidRPr="002D48E8">
          <w:rPr>
            <w:rStyle w:val="Hyperlink"/>
            <w:rFonts w:ascii="Times New Roman" w:hAnsi="Times New Roman" w:cs="Times New Roman"/>
            <w:b/>
            <w:bCs/>
          </w:rPr>
          <w:t>System</w:t>
        </w:r>
        <w:commentRangeEnd w:id="0"/>
        <w:r w:rsidR="007E2B1C" w:rsidRPr="002D48E8">
          <w:rPr>
            <w:rStyle w:val="Hyperlink"/>
            <w:rFonts w:ascii="Times New Roman" w:hAnsi="Times New Roman" w:cs="Times New Roman"/>
            <w:sz w:val="16"/>
            <w:szCs w:val="16"/>
          </w:rPr>
          <w:commentReference w:id="0"/>
        </w:r>
        <w:commentRangeEnd w:id="1"/>
        <w:r w:rsidR="007E2B1C" w:rsidRPr="002D48E8">
          <w:rPr>
            <w:rStyle w:val="CommentReference"/>
            <w:rFonts w:ascii="Times New Roman" w:hAnsi="Times New Roman" w:cs="Times New Roman"/>
          </w:rPr>
          <w:commentReference w:id="1"/>
        </w:r>
      </w:hyperlink>
    </w:p>
    <w:p w14:paraId="2134259C"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b/>
          <w:bCs/>
        </w:rPr>
        <w:tab/>
        <w:t xml:space="preserve">- </w:t>
      </w:r>
      <w:r w:rsidRPr="002D48E8">
        <w:rPr>
          <w:rFonts w:ascii="Times New Roman" w:hAnsi="Times New Roman" w:cs="Times New Roman"/>
        </w:rPr>
        <w:t>Describe the actual system -&gt; seawater from bay to header buckets to tanks</w:t>
      </w:r>
    </w:p>
    <w:p w14:paraId="6893903C"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rPr>
        <w:tab/>
        <w:t>- Flow rates and turnover</w:t>
      </w:r>
    </w:p>
    <w:p w14:paraId="00114157"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rPr>
        <w:tab/>
        <w:t xml:space="preserve">- </w:t>
      </w:r>
      <w:proofErr w:type="spellStart"/>
      <w:r w:rsidRPr="002D48E8">
        <w:rPr>
          <w:rFonts w:ascii="Times New Roman" w:hAnsi="Times New Roman" w:cs="Times New Roman"/>
        </w:rPr>
        <w:t>Keishas</w:t>
      </w:r>
      <w:proofErr w:type="spellEnd"/>
      <w:r w:rsidRPr="002D48E8">
        <w:rPr>
          <w:rFonts w:ascii="Times New Roman" w:hAnsi="Times New Roman" w:cs="Times New Roman"/>
        </w:rPr>
        <w:t xml:space="preserve"> 2 papers (</w:t>
      </w:r>
      <w:r w:rsidRPr="002D48E8">
        <w:rPr>
          <w:rFonts w:ascii="Times New Roman" w:hAnsi="Times New Roman" w:cs="Times New Roman"/>
          <w:u w:val="single"/>
        </w:rPr>
        <w:t xml:space="preserve"> </w:t>
      </w:r>
      <w:r w:rsidRPr="002D48E8">
        <w:rPr>
          <w:rFonts w:ascii="Times New Roman" w:hAnsi="Times New Roman" w:cs="Times New Roman"/>
        </w:rPr>
        <w:fldChar w:fldCharType="begin" w:fldLock="1"/>
      </w:r>
      <w:r w:rsidRPr="002D48E8">
        <w:rPr>
          <w:rFonts w:ascii="Times New Roman" w:hAnsi="Times New Roman" w:cs="Times New Roman"/>
        </w:rPr>
        <w:instrText>ADDIN CSL_CITATION {"citationItems":[{"id":"ITEM-1","itemData":{"DOI":"10.4319/lom.2014.12.313","ISSN":"15415856","abstract":"Abstract The high cost of building and operating open-flow experimental systems for studies of biological response to ocean acidification (OA) has led to extensive use of short-term incubations in closed-flow systems that do not simulate natural conditions. An inexpensive ...","author":[{"dropping-particle":"","family":"Jokiel","given":"Paul L.","non-dropping-particle":"","parse-names":false,"suffix":""},{"dropping-particle":"","family":"Bahr","given":"Keisha D.","non-dropping-particle":"","parse-names":false,"suffix":""},{"dropping-particle":"","family":"Rodgers","given":"Ku'ulei S.","non-dropping-particle":"","parse-names":false,"suffix":""}],"container-title":"Limnology and Oceanography: Methods","id":"ITEM-1","issue":"MAY","issued":{"date-parts":[["2014"]]},"page":"313-322","title":"Low-cost, high-flow mesocosm system for simulating ocean acidification with CO2 gas","type":"article-journal","volume":"12"},"uris":["http://www.mendeley.com/documents/?uuid=85c6010b-4e5f-4d84-a031-3fae4611f782"]},{"id":"ITEM-2","itemData":{"abstract":"The response of corals to future conditions of global warming and ocean acidification (OA) is a topic of considerable interest. However, little information is available on the seasonal interaction between temperature, pCO2, and irradiance under ecologically relevant experimental conditions. Controlled experiments were performed in continuous-flow mesocosms under full solar radiation to describe the direct and interactive effects of temperature, irradiance, and pCO2 on growth of a Hawaiian reef building coral (Montipora capitata) over an annual cycle. Corals were subjected to 12 experimental treatments consisting of two pCO2 levels (present-day levels, 2× present), two temperature regimes (ambient, heated+28C), and three conditions of irradiance (ambient, 50 and 90% reduction). A multiple polynomial regression model with full factorial fixed factors (temperature, pCO2, irradiance)was developed. Temperature and irradiance were the primary factors driving net calcification (Gnet) rates of M. capitata, with pCO2 playing a lesser role. Gnet showed a curvilinear response to irradiance and temperature, which defines thresholds at the end members. Also, high irradiance regimes under elevated temperatures showed a negative synergistic effect on Gnet. Therefore, decreasing irradiance penetration resulting from greater depth and/or higher turbidity will lower the impact of ocean warming on M. capitata. Results suggest that under future climate conditions, the interaction of environmental parameters may shift seasonal patterns in Gnet and timing of growth optima for M. capitata. Ocean warming in shallow water environments with high irradiance poses a more immediate threat to coral growth than acidification for this dominant coral species. In the future, increased temperature and the interaction between high irradiance and high temperature will be the main factors controlling Gnet with OA playing a less important role. This observation is congruent with other reports that high temperature combined with high irradiance is the main cause of high coral mortality during mass bleaching events.","author":[{"dropping-particle":"","family":"Bahr","given":"Keisha D","non-dropping-particle":"","parse-names":false,"suffix":""},{"dropping-particle":"","family":"Jokiel","given":"Paul L","non-dropping-particle":"","parse-names":false,"suffix":""}],"id":"ITEM-2","issued":{"date-parts":[["2016"]]},"title":"Seasonal and annual calcification rates of the Hawaiian reef coral, Montipora capitata, under present and future climate change scenarios Keisha","type":"article-journal"},"uris":["http://www.mendeley.com/documents/?uuid=d1a86a16-252b-4066-8ee3-bdfda92de966"]}],"mendeley":{"formattedCitation":"(Bahr &amp; Jokiel, 2016; Jokiel, Bahr, &amp; Rodgers, 2014)","plainTextFormattedCitation":"(Bahr &amp; Jokiel, 2016; Jokiel, Bahr, &amp; Rodgers, 2014)","previouslyFormattedCitation":"(Bahr &amp; Jokiel, 2016; Jokiel, Bahr, &amp; Rodgers, 2014)"},"properties":{"noteIndex":0},"schema":"https://github.com/citation-style-language/schema/raw/master/csl-citation.json"}</w:instrText>
      </w:r>
      <w:r w:rsidRPr="002D48E8">
        <w:rPr>
          <w:rFonts w:ascii="Times New Roman" w:hAnsi="Times New Roman" w:cs="Times New Roman"/>
        </w:rPr>
        <w:fldChar w:fldCharType="separate"/>
      </w:r>
      <w:r w:rsidRPr="002D48E8">
        <w:rPr>
          <w:rFonts w:ascii="Times New Roman" w:hAnsi="Times New Roman" w:cs="Times New Roman"/>
          <w:noProof/>
        </w:rPr>
        <w:t>(Bahr &amp; Jokiel, 2016; Jokiel, Bahr, &amp; Rodgers, 2014)</w:t>
      </w:r>
      <w:r w:rsidRPr="002D48E8">
        <w:rPr>
          <w:rFonts w:ascii="Times New Roman" w:hAnsi="Times New Roman" w:cs="Times New Roman"/>
        </w:rPr>
        <w:fldChar w:fldCharType="end"/>
      </w:r>
      <w:r w:rsidRPr="002D48E8">
        <w:rPr>
          <w:rFonts w:ascii="Times New Roman" w:hAnsi="Times New Roman" w:cs="Times New Roman"/>
        </w:rPr>
        <w:t>)</w:t>
      </w:r>
    </w:p>
    <w:p w14:paraId="31045D87"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rPr>
        <w:tab/>
        <w:t xml:space="preserve">• </w:t>
      </w:r>
      <w:r w:rsidRPr="002D48E8">
        <w:rPr>
          <w:rFonts w:ascii="Times New Roman" w:hAnsi="Times New Roman" w:cs="Times New Roman"/>
          <w:b/>
          <w:bCs/>
        </w:rPr>
        <w:t>FIGUREs</w:t>
      </w:r>
      <w:r w:rsidRPr="002D48E8">
        <w:rPr>
          <w:rFonts w:ascii="Times New Roman" w:hAnsi="Times New Roman" w:cs="Times New Roman"/>
        </w:rPr>
        <w:t>:</w:t>
      </w:r>
    </w:p>
    <w:p w14:paraId="0F84E35B"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7812DCF7" w14:textId="77777777" w:rsidR="007E2B1C" w:rsidRPr="002D48E8" w:rsidRDefault="0065070E" w:rsidP="007E2B1C">
      <w:pPr>
        <w:pBdr>
          <w:top w:val="single" w:sz="4" w:space="1" w:color="auto"/>
          <w:left w:val="single" w:sz="4" w:space="4" w:color="auto"/>
          <w:bottom w:val="single" w:sz="4" w:space="1" w:color="auto"/>
          <w:right w:val="single" w:sz="4" w:space="4" w:color="auto"/>
        </w:pBdr>
        <w:rPr>
          <w:rFonts w:ascii="Times New Roman" w:hAnsi="Times New Roman" w:cs="Times New Roman"/>
          <w:b/>
          <w:bCs/>
        </w:rPr>
      </w:pPr>
      <w:hyperlink w:anchor="Animal" w:history="1">
        <w:r w:rsidR="007E2B1C" w:rsidRPr="002D48E8">
          <w:rPr>
            <w:rStyle w:val="Hyperlink"/>
            <w:rFonts w:ascii="Times New Roman" w:hAnsi="Times New Roman" w:cs="Times New Roman"/>
            <w:b/>
            <w:bCs/>
          </w:rPr>
          <w:t>2. Study Animal Collection and Acclimation</w:t>
        </w:r>
      </w:hyperlink>
    </w:p>
    <w:p w14:paraId="06B3F7CE"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rPr>
        <w:tab/>
        <w:t xml:space="preserve"> - describes how got urchins</w:t>
      </w:r>
    </w:p>
    <w:p w14:paraId="413647EB"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rPr>
        <w:tab/>
        <w:t>- acclimation period? Amp up period?</w:t>
      </w:r>
    </w:p>
    <w:p w14:paraId="5A71D10B" w14:textId="5D684093"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lang w:val="haw-US"/>
        </w:rPr>
      </w:pPr>
      <w:r w:rsidRPr="002D48E8">
        <w:rPr>
          <w:rFonts w:ascii="Times New Roman" w:hAnsi="Times New Roman" w:cs="Times New Roman"/>
        </w:rPr>
        <w:tab/>
      </w:r>
      <w:r w:rsidRPr="002D48E8">
        <w:rPr>
          <w:rFonts w:ascii="Times New Roman" w:hAnsi="Times New Roman" w:cs="Times New Roman"/>
          <w:b/>
          <w:bCs/>
        </w:rPr>
        <w:t>• FIGUREs</w:t>
      </w:r>
      <w:r w:rsidRPr="002D48E8">
        <w:rPr>
          <w:rFonts w:ascii="Times New Roman" w:hAnsi="Times New Roman" w:cs="Times New Roman"/>
        </w:rPr>
        <w:t>:</w:t>
      </w:r>
      <w:r w:rsidR="00421BD8" w:rsidRPr="002D48E8">
        <w:rPr>
          <w:rFonts w:ascii="Times New Roman" w:hAnsi="Times New Roman" w:cs="Times New Roman"/>
          <w:lang w:val="haw-US"/>
        </w:rPr>
        <w:t xml:space="preserve"> urchin diagram?</w:t>
      </w:r>
    </w:p>
    <w:p w14:paraId="141CAF91" w14:textId="51774A7C"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rPr>
        <w:tab/>
        <w:t>- Growth plot here??</w:t>
      </w:r>
    </w:p>
    <w:p w14:paraId="68714964" w14:textId="77777777" w:rsidR="00F27BAB" w:rsidRPr="002D48E8" w:rsidRDefault="00F27BAB"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2B880A72" w14:textId="77777777" w:rsidR="007E2B1C" w:rsidRPr="002D48E8" w:rsidRDefault="0065070E" w:rsidP="007E2B1C">
      <w:pPr>
        <w:pBdr>
          <w:top w:val="single" w:sz="4" w:space="1" w:color="auto"/>
          <w:left w:val="single" w:sz="4" w:space="4" w:color="auto"/>
          <w:bottom w:val="single" w:sz="4" w:space="1" w:color="auto"/>
          <w:right w:val="single" w:sz="4" w:space="4" w:color="auto"/>
        </w:pBdr>
        <w:rPr>
          <w:rFonts w:ascii="Times New Roman" w:hAnsi="Times New Roman" w:cs="Times New Roman"/>
          <w:b/>
          <w:bCs/>
          <w:u w:val="single"/>
        </w:rPr>
      </w:pPr>
      <w:hyperlink w:anchor="ExpTreatments" w:history="1">
        <w:r w:rsidR="007E2B1C" w:rsidRPr="002D48E8">
          <w:rPr>
            <w:rStyle w:val="Hyperlink"/>
            <w:rFonts w:ascii="Times New Roman" w:hAnsi="Times New Roman" w:cs="Times New Roman"/>
            <w:b/>
            <w:bCs/>
          </w:rPr>
          <w:t>3. Experimental Treatments</w:t>
        </w:r>
      </w:hyperlink>
      <w:r w:rsidR="007E2B1C" w:rsidRPr="002D48E8">
        <w:rPr>
          <w:rStyle w:val="Hyperlink"/>
          <w:rFonts w:ascii="Times New Roman" w:hAnsi="Times New Roman" w:cs="Times New Roman"/>
          <w:b/>
          <w:bCs/>
        </w:rPr>
        <w:t xml:space="preserve"> and</w:t>
      </w:r>
      <w:hyperlink w:anchor="DataCollection" w:history="1">
        <w:r w:rsidR="007E2B1C" w:rsidRPr="002D48E8">
          <w:rPr>
            <w:rStyle w:val="Hyperlink"/>
            <w:rFonts w:ascii="Times New Roman" w:hAnsi="Times New Roman" w:cs="Times New Roman"/>
            <w:b/>
            <w:bCs/>
          </w:rPr>
          <w:t xml:space="preserve"> Data Collection</w:t>
        </w:r>
      </w:hyperlink>
    </w:p>
    <w:p w14:paraId="1D0576CE"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b/>
          <w:bCs/>
        </w:rPr>
        <w:tab/>
      </w:r>
      <w:r w:rsidRPr="002D48E8">
        <w:rPr>
          <w:rFonts w:ascii="Times New Roman" w:hAnsi="Times New Roman" w:cs="Times New Roman"/>
        </w:rPr>
        <w:t>- Describe what and how treatments were done</w:t>
      </w:r>
    </w:p>
    <w:p w14:paraId="75AB89EF"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rPr>
        <w:tab/>
        <w:t>- What was measured</w:t>
      </w:r>
    </w:p>
    <w:p w14:paraId="50D79281"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rPr>
        <w:tab/>
        <w:t>- How data was collected</w:t>
      </w:r>
    </w:p>
    <w:p w14:paraId="791C424A"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rPr>
        <w:tab/>
        <w:t xml:space="preserve">• </w:t>
      </w:r>
      <w:r w:rsidRPr="002D48E8">
        <w:rPr>
          <w:rFonts w:ascii="Times New Roman" w:hAnsi="Times New Roman" w:cs="Times New Roman"/>
          <w:b/>
          <w:bCs/>
        </w:rPr>
        <w:t>FIGURES</w:t>
      </w:r>
    </w:p>
    <w:p w14:paraId="00C95EB8" w14:textId="60F816FF" w:rsidR="00EC20AD"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rPr>
        <w:tab/>
      </w:r>
      <w:r w:rsidRPr="002D48E8">
        <w:rPr>
          <w:rFonts w:ascii="Times New Roman" w:hAnsi="Times New Roman" w:cs="Times New Roman"/>
        </w:rPr>
        <w:tab/>
        <w:t>- Table of treatment means</w:t>
      </w:r>
    </w:p>
    <w:p w14:paraId="1290D0D0" w14:textId="77777777" w:rsidR="007E2B1C" w:rsidRPr="002D48E8" w:rsidRDefault="0065070E" w:rsidP="007E2B1C">
      <w:pPr>
        <w:pBdr>
          <w:top w:val="single" w:sz="4" w:space="1" w:color="auto"/>
          <w:left w:val="single" w:sz="4" w:space="4" w:color="auto"/>
          <w:bottom w:val="single" w:sz="4" w:space="1" w:color="auto"/>
          <w:right w:val="single" w:sz="4" w:space="4" w:color="auto"/>
        </w:pBdr>
        <w:rPr>
          <w:rFonts w:ascii="Times New Roman" w:hAnsi="Times New Roman" w:cs="Times New Roman"/>
          <w:b/>
          <w:bCs/>
        </w:rPr>
      </w:pPr>
      <w:hyperlink w:anchor="SEM" w:history="1">
        <w:r w:rsidR="007E2B1C" w:rsidRPr="002D48E8">
          <w:rPr>
            <w:rStyle w:val="Hyperlink"/>
            <w:rFonts w:ascii="Times New Roman" w:hAnsi="Times New Roman" w:cs="Times New Roman"/>
          </w:rPr>
          <w:t xml:space="preserve">5. </w:t>
        </w:r>
        <w:r w:rsidR="007E2B1C" w:rsidRPr="002D48E8">
          <w:rPr>
            <w:rStyle w:val="Hyperlink"/>
            <w:rFonts w:ascii="Times New Roman" w:hAnsi="Times New Roman" w:cs="Times New Roman"/>
            <w:b/>
            <w:bCs/>
          </w:rPr>
          <w:t>SEM</w:t>
        </w:r>
      </w:hyperlink>
    </w:p>
    <w:p w14:paraId="1B026897" w14:textId="293F9358" w:rsidR="00F27BAB"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b/>
          <w:bCs/>
        </w:rPr>
        <w:tab/>
        <w:t xml:space="preserve">-  </w:t>
      </w:r>
      <w:r w:rsidRPr="002D48E8">
        <w:rPr>
          <w:rFonts w:ascii="Times New Roman" w:hAnsi="Times New Roman" w:cs="Times New Roman"/>
        </w:rPr>
        <w:t>Sample collection and mounting prep as well as actual use of machine</w:t>
      </w:r>
    </w:p>
    <w:p w14:paraId="07046F3D" w14:textId="77777777" w:rsidR="00F27BAB" w:rsidRPr="002D48E8" w:rsidRDefault="00F27BAB"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p>
    <w:commentRangeStart w:id="2"/>
    <w:p w14:paraId="6ACC9454" w14:textId="2288F941"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fldChar w:fldCharType="begin"/>
      </w:r>
      <w:r w:rsidR="00421BD8" w:rsidRPr="002D48E8">
        <w:rPr>
          <w:rFonts w:ascii="Times New Roman" w:hAnsi="Times New Roman" w:cs="Times New Roman"/>
        </w:rPr>
        <w:instrText>HYPERLINK  \l "Stats"</w:instrText>
      </w:r>
      <w:r w:rsidRPr="002D48E8">
        <w:fldChar w:fldCharType="separate"/>
      </w:r>
      <w:r w:rsidRPr="002D48E8">
        <w:rPr>
          <w:rStyle w:val="Hyperlink"/>
          <w:rFonts w:ascii="Times New Roman" w:hAnsi="Times New Roman" w:cs="Times New Roman"/>
        </w:rPr>
        <w:t xml:space="preserve">6. </w:t>
      </w:r>
      <w:r w:rsidRPr="002D48E8">
        <w:rPr>
          <w:rStyle w:val="Hyperlink"/>
          <w:rFonts w:ascii="Times New Roman" w:hAnsi="Times New Roman" w:cs="Times New Roman"/>
          <w:b/>
          <w:bCs/>
        </w:rPr>
        <w:t>Statistical Analysis</w:t>
      </w:r>
      <w:r w:rsidRPr="002D48E8">
        <w:rPr>
          <w:rStyle w:val="Hyperlink"/>
          <w:rFonts w:ascii="Times New Roman" w:hAnsi="Times New Roman" w:cs="Times New Roman"/>
          <w:b/>
          <w:bCs/>
        </w:rPr>
        <w:fldChar w:fldCharType="end"/>
      </w:r>
      <w:commentRangeEnd w:id="2"/>
      <w:r w:rsidR="002D48E8" w:rsidRPr="002D48E8">
        <w:rPr>
          <w:rStyle w:val="CommentReference"/>
          <w:rFonts w:ascii="Times New Roman" w:hAnsi="Times New Roman" w:cs="Times New Roman"/>
        </w:rPr>
        <w:commentReference w:id="2"/>
      </w:r>
    </w:p>
    <w:p w14:paraId="45635C24"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rPr>
        <w:tab/>
        <w:t xml:space="preserve">- Describe what tests done and how and significance. </w:t>
      </w:r>
    </w:p>
    <w:p w14:paraId="0FD2B436" w14:textId="77777777" w:rsidR="007E2B1C"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rPr>
        <w:tab/>
        <w:t xml:space="preserve">- Include residuals shown for normality and variances </w:t>
      </w:r>
    </w:p>
    <w:p w14:paraId="01389323" w14:textId="53F090C3" w:rsidR="00421BD8" w:rsidRPr="002D48E8" w:rsidRDefault="007E2B1C"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D48E8">
        <w:rPr>
          <w:rFonts w:ascii="Times New Roman" w:hAnsi="Times New Roman" w:cs="Times New Roman"/>
        </w:rPr>
        <w:tab/>
        <w:t>- Image Analysis?</w:t>
      </w:r>
    </w:p>
    <w:p w14:paraId="4EEE709D" w14:textId="77777777" w:rsidR="00EC20AD" w:rsidRPr="002D48E8" w:rsidRDefault="00EC20AD" w:rsidP="007E2B1C">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5EDEB74F" w14:textId="5EA41E01" w:rsidR="007E2B1C" w:rsidRDefault="0065070E" w:rsidP="00EC20AD">
      <w:pPr>
        <w:pBdr>
          <w:top w:val="single" w:sz="4" w:space="1" w:color="auto"/>
          <w:left w:val="single" w:sz="4" w:space="4" w:color="auto"/>
          <w:bottom w:val="single" w:sz="4" w:space="1" w:color="auto"/>
          <w:right w:val="single" w:sz="4" w:space="4" w:color="auto"/>
        </w:pBdr>
        <w:rPr>
          <w:rFonts w:ascii="Times New Roman" w:hAnsi="Times New Roman" w:cs="Times New Roman"/>
          <w:b/>
          <w:bCs/>
          <w:u w:val="single"/>
          <w:lang w:val="haw-US"/>
        </w:rPr>
      </w:pPr>
      <w:hyperlink w:anchor="Figures" w:history="1">
        <w:r w:rsidR="00421BD8" w:rsidRPr="002D48E8">
          <w:rPr>
            <w:rStyle w:val="Hyperlink"/>
            <w:rFonts w:ascii="Times New Roman" w:hAnsi="Times New Roman" w:cs="Times New Roman"/>
            <w:b/>
            <w:bCs/>
            <w:lang w:val="haw-US"/>
          </w:rPr>
          <w:t>- Possible Figures</w:t>
        </w:r>
      </w:hyperlink>
    </w:p>
    <w:commentRangeStart w:id="3"/>
    <w:p w14:paraId="3E370CF0" w14:textId="533F1F7C" w:rsidR="002D48E8" w:rsidRPr="00E2798C" w:rsidRDefault="00E2798C" w:rsidP="00EC20AD">
      <w:pPr>
        <w:pBdr>
          <w:top w:val="single" w:sz="4" w:space="1" w:color="auto"/>
          <w:left w:val="single" w:sz="4" w:space="4" w:color="auto"/>
          <w:bottom w:val="single" w:sz="4" w:space="1" w:color="auto"/>
          <w:right w:val="single" w:sz="4" w:space="4" w:color="auto"/>
        </w:pBdr>
        <w:rPr>
          <w:rFonts w:ascii="Times New Roman" w:hAnsi="Times New Roman" w:cs="Times New Roman"/>
          <w:b/>
          <w:bCs/>
          <w:u w:val="single"/>
        </w:rPr>
      </w:pPr>
      <w:r>
        <w:rPr>
          <w:rFonts w:ascii="Times New Roman" w:hAnsi="Times New Roman" w:cs="Times New Roman"/>
          <w:b/>
          <w:bCs/>
          <w:u w:val="single"/>
        </w:rPr>
        <w:fldChar w:fldCharType="begin"/>
      </w:r>
      <w:r>
        <w:rPr>
          <w:rFonts w:ascii="Times New Roman" w:hAnsi="Times New Roman" w:cs="Times New Roman"/>
          <w:b/>
          <w:bCs/>
          <w:u w:val="single"/>
        </w:rPr>
        <w:instrText xml:space="preserve"> HYPERLINK  \l "Refs" </w:instrText>
      </w:r>
      <w:r>
        <w:rPr>
          <w:rFonts w:ascii="Times New Roman" w:hAnsi="Times New Roman" w:cs="Times New Roman"/>
          <w:b/>
          <w:bCs/>
          <w:u w:val="single"/>
        </w:rPr>
        <w:fldChar w:fldCharType="separate"/>
      </w:r>
      <w:r w:rsidR="00855490" w:rsidRPr="00E2798C">
        <w:rPr>
          <w:rStyle w:val="Hyperlink"/>
          <w:rFonts w:ascii="Times New Roman" w:hAnsi="Times New Roman" w:cs="Times New Roman"/>
          <w:b/>
          <w:bCs/>
        </w:rPr>
        <w:t>-References</w:t>
      </w:r>
      <w:r>
        <w:rPr>
          <w:rFonts w:ascii="Times New Roman" w:hAnsi="Times New Roman" w:cs="Times New Roman"/>
          <w:b/>
          <w:bCs/>
          <w:u w:val="single"/>
        </w:rPr>
        <w:fldChar w:fldCharType="end"/>
      </w:r>
      <w:commentRangeEnd w:id="3"/>
      <w:r>
        <w:rPr>
          <w:rStyle w:val="CommentReference"/>
        </w:rPr>
        <w:commentReference w:id="3"/>
      </w:r>
    </w:p>
    <w:p w14:paraId="394E8CE5" w14:textId="77777777" w:rsidR="00E2798C" w:rsidRDefault="00E2798C" w:rsidP="003277C9">
      <w:pPr>
        <w:spacing w:line="360" w:lineRule="auto"/>
        <w:rPr>
          <w:rFonts w:ascii="Times New Roman" w:hAnsi="Times New Roman" w:cs="Times New Roman"/>
          <w:b/>
          <w:bCs/>
        </w:rPr>
      </w:pPr>
      <w:bookmarkStart w:id="4" w:name="ExpSystem"/>
    </w:p>
    <w:p w14:paraId="212B2CF7" w14:textId="0E1477D1" w:rsidR="007E2B1C" w:rsidRPr="00770245" w:rsidRDefault="007E2B1C" w:rsidP="003277C9">
      <w:pPr>
        <w:spacing w:line="360" w:lineRule="auto"/>
        <w:rPr>
          <w:rFonts w:ascii="Times New Roman" w:hAnsi="Times New Roman" w:cs="Times New Roman"/>
          <w:b/>
          <w:bCs/>
          <w:u w:val="single"/>
          <w:lang w:val="haw-US"/>
        </w:rPr>
      </w:pPr>
      <w:r w:rsidRPr="002D48E8">
        <w:rPr>
          <w:rFonts w:ascii="Times New Roman" w:hAnsi="Times New Roman" w:cs="Times New Roman"/>
          <w:b/>
          <w:bCs/>
        </w:rPr>
        <w:lastRenderedPageBreak/>
        <w:t xml:space="preserve">1. </w:t>
      </w:r>
      <w:r w:rsidRPr="002D48E8">
        <w:rPr>
          <w:rFonts w:ascii="Times New Roman" w:hAnsi="Times New Roman" w:cs="Times New Roman"/>
          <w:b/>
          <w:bCs/>
          <w:u w:val="single"/>
        </w:rPr>
        <w:t xml:space="preserve">Experimental </w:t>
      </w:r>
      <w:r w:rsidR="00E00355">
        <w:rPr>
          <w:rFonts w:ascii="Times New Roman" w:hAnsi="Times New Roman" w:cs="Times New Roman"/>
          <w:b/>
          <w:bCs/>
          <w:u w:val="single"/>
          <w:lang w:val="haw-US"/>
        </w:rPr>
        <w:t>D</w:t>
      </w:r>
      <w:ins w:id="5" w:author="Judy Lemus" w:date="2019-08-24T12:30:00Z">
        <w:r w:rsidR="00E00355">
          <w:rPr>
            <w:rFonts w:ascii="Times New Roman" w:hAnsi="Times New Roman" w:cs="Times New Roman"/>
            <w:b/>
            <w:bCs/>
            <w:u w:val="single"/>
            <w:lang w:val="haw-US"/>
          </w:rPr>
          <w:t>esign</w:t>
        </w:r>
      </w:ins>
    </w:p>
    <w:bookmarkEnd w:id="4"/>
    <w:p w14:paraId="1068BC5A" w14:textId="7A970328" w:rsidR="007E2B1C" w:rsidRPr="002D48E8" w:rsidRDefault="008C413A" w:rsidP="003277C9">
      <w:pPr>
        <w:spacing w:line="360" w:lineRule="auto"/>
        <w:ind w:firstLine="720"/>
        <w:rPr>
          <w:rFonts w:ascii="Times New Roman" w:hAnsi="Times New Roman" w:cs="Times New Roman"/>
        </w:rPr>
      </w:pPr>
      <w:r w:rsidRPr="002D48E8">
        <w:rPr>
          <w:rFonts w:ascii="Times New Roman" w:hAnsi="Times New Roman" w:cs="Times New Roman"/>
        </w:rPr>
        <w:t>Th</w:t>
      </w:r>
      <w:r>
        <w:rPr>
          <w:rFonts w:ascii="Times New Roman" w:hAnsi="Times New Roman" w:cs="Times New Roman"/>
        </w:rPr>
        <w:t>e</w:t>
      </w:r>
      <w:r w:rsidRPr="002D48E8">
        <w:rPr>
          <w:rFonts w:ascii="Times New Roman" w:hAnsi="Times New Roman" w:cs="Times New Roman"/>
        </w:rPr>
        <w:t xml:space="preserve"> </w:t>
      </w:r>
      <w:r w:rsidR="007E2B1C" w:rsidRPr="002D48E8">
        <w:rPr>
          <w:rFonts w:ascii="Times New Roman" w:hAnsi="Times New Roman" w:cs="Times New Roman"/>
        </w:rPr>
        <w:t xml:space="preserve">experiment was conducted in a flow-through system at the University of </w:t>
      </w:r>
      <w:commentRangeStart w:id="6"/>
      <w:proofErr w:type="spellStart"/>
      <w:r w:rsidRPr="002D48E8">
        <w:rPr>
          <w:rFonts w:ascii="Times New Roman" w:hAnsi="Times New Roman" w:cs="Times New Roman"/>
        </w:rPr>
        <w:t>Hawai</w:t>
      </w:r>
      <w:proofErr w:type="spellEnd"/>
      <w:r w:rsidR="00770245">
        <w:rPr>
          <w:rFonts w:ascii="Cambria Math" w:hAnsi="Cambria Math" w:cs="Times New Roman"/>
          <w:lang w:val="haw-US"/>
        </w:rPr>
        <w:t>ʻ</w:t>
      </w:r>
      <w:proofErr w:type="spellStart"/>
      <w:r w:rsidRPr="002D48E8">
        <w:rPr>
          <w:rFonts w:ascii="Times New Roman" w:hAnsi="Times New Roman" w:cs="Times New Roman"/>
        </w:rPr>
        <w:t>i</w:t>
      </w:r>
      <w:commentRangeEnd w:id="6"/>
      <w:proofErr w:type="spellEnd"/>
      <w:r>
        <w:rPr>
          <w:rStyle w:val="CommentReference"/>
        </w:rPr>
        <w:commentReference w:id="6"/>
      </w:r>
      <w:r w:rsidRPr="002D48E8">
        <w:rPr>
          <w:rFonts w:ascii="Times New Roman" w:hAnsi="Times New Roman" w:cs="Times New Roman"/>
        </w:rPr>
        <w:t xml:space="preserve"> </w:t>
      </w:r>
      <w:r w:rsidR="007E2B1C" w:rsidRPr="002D48E8">
        <w:rPr>
          <w:rFonts w:ascii="Times New Roman" w:hAnsi="Times New Roman" w:cs="Times New Roman"/>
        </w:rPr>
        <w:t xml:space="preserve">at Manoa’s Hawai’i Institute of Marine Biology (HIMB) on </w:t>
      </w:r>
      <w:proofErr w:type="spellStart"/>
      <w:r w:rsidR="007E2B1C" w:rsidRPr="002D48E8">
        <w:rPr>
          <w:rFonts w:ascii="Times New Roman" w:hAnsi="Times New Roman" w:cs="Times New Roman"/>
        </w:rPr>
        <w:t>Moku</w:t>
      </w:r>
      <w:proofErr w:type="spellEnd"/>
      <w:r w:rsidR="007E2B1C" w:rsidRPr="002D48E8">
        <w:rPr>
          <w:rFonts w:ascii="Times New Roman" w:hAnsi="Times New Roman" w:cs="Times New Roman"/>
        </w:rPr>
        <w:t xml:space="preserve"> o </w:t>
      </w:r>
      <w:r w:rsidRPr="002D48E8">
        <w:rPr>
          <w:rFonts w:ascii="Times New Roman" w:hAnsi="Times New Roman" w:cs="Times New Roman"/>
        </w:rPr>
        <w:t>Lo</w:t>
      </w:r>
      <w:r w:rsidR="00770245">
        <w:rPr>
          <w:rFonts w:ascii="Cambria Math" w:hAnsi="Cambria Math" w:cs="Times New Roman"/>
          <w:lang w:val="haw-US"/>
        </w:rPr>
        <w:t>ʻ</w:t>
      </w:r>
      <w:r w:rsidRPr="002D48E8">
        <w:rPr>
          <w:rFonts w:ascii="Times New Roman" w:hAnsi="Times New Roman" w:cs="Times New Roman"/>
        </w:rPr>
        <w:t xml:space="preserve">e </w:t>
      </w:r>
      <w:r w:rsidR="007E2B1C" w:rsidRPr="002D48E8">
        <w:rPr>
          <w:rFonts w:ascii="Times New Roman" w:hAnsi="Times New Roman" w:cs="Times New Roman"/>
        </w:rPr>
        <w:t xml:space="preserve">in Kāne’ohe Bay Hawai’i and followed a similar low-cost, high-flow system outlined in </w:t>
      </w:r>
      <w:r w:rsidR="007E2B1C" w:rsidRPr="002D48E8">
        <w:rPr>
          <w:rFonts w:ascii="Times New Roman" w:hAnsi="Times New Roman" w:cs="Times New Roman"/>
        </w:rPr>
        <w:fldChar w:fldCharType="begin" w:fldLock="1"/>
      </w:r>
      <w:r w:rsidR="007E2B1C" w:rsidRPr="002D48E8">
        <w:rPr>
          <w:rFonts w:ascii="Times New Roman" w:hAnsi="Times New Roman" w:cs="Times New Roman"/>
        </w:rPr>
        <w:instrText>ADDIN CSL_CITATION {"citationItems":[{"id":"ITEM-1","itemData":{"DOI":"10.4319/lom.2014.12.313","ISSN":"15415856","abstract":"Abstract The high cost of building and operating open-flow experimental systems for studies of biological response to ocean acidification (OA) has led to extensive use of short-term incubations in closed-flow systems that do not simulate natural conditions. An inexpensive ...","author":[{"dropping-particle":"","family":"Jokiel","given":"Paul L.","non-dropping-particle":"","parse-names":false,"suffix":""},{"dropping-particle":"","family":"Bahr","given":"Keisha D.","non-dropping-particle":"","parse-names":false,"suffix":""},{"dropping-particle":"","family":"Rodgers","given":"Ku'ulei S.","non-dropping-particle":"","parse-names":false,"suffix":""}],"container-title":"Limnology and Oceanography: Methods","id":"ITEM-1","issue":"MAY","issued":{"date-parts":[["2014"]]},"page":"313-322","title":"Low-cost, high-flow mesocosm system for simulating ocean acidification with CO2 gas","type":"article-journal","volume":"12"},"uris":["http://www.mendeley.com/documents/?uuid=85c6010b-4e5f-4d84-a031-3fae4611f782"]}],"mendeley":{"formattedCitation":"(Jokiel et al., 2014)","manualFormatting":"Jokiel et. al. 2014","plainTextFormattedCitation":"(Jokiel et al., 2014)","previouslyFormattedCitation":"(Jokiel et al., 2014)"},"properties":{"noteIndex":0},"schema":"https://github.com/citation-style-language/schema/raw/master/csl-citation.json"}</w:instrText>
      </w:r>
      <w:r w:rsidR="007E2B1C" w:rsidRPr="002D48E8">
        <w:rPr>
          <w:rFonts w:ascii="Times New Roman" w:hAnsi="Times New Roman" w:cs="Times New Roman"/>
        </w:rPr>
        <w:fldChar w:fldCharType="separate"/>
      </w:r>
      <w:r w:rsidR="007E2B1C" w:rsidRPr="002D48E8">
        <w:rPr>
          <w:rFonts w:ascii="Times New Roman" w:hAnsi="Times New Roman" w:cs="Times New Roman"/>
          <w:noProof/>
        </w:rPr>
        <w:t>Jokiel et. al. 2014</w:t>
      </w:r>
      <w:r w:rsidR="007E2B1C" w:rsidRPr="002D48E8">
        <w:rPr>
          <w:rFonts w:ascii="Times New Roman" w:hAnsi="Times New Roman" w:cs="Times New Roman"/>
        </w:rPr>
        <w:fldChar w:fldCharType="end"/>
      </w:r>
      <w:r w:rsidR="007E2B1C" w:rsidRPr="002D48E8">
        <w:rPr>
          <w:rFonts w:ascii="Times New Roman" w:hAnsi="Times New Roman" w:cs="Times New Roman"/>
        </w:rPr>
        <w:t xml:space="preserve">. Four </w:t>
      </w:r>
      <w:r w:rsidR="00E00355" w:rsidRPr="002D48E8">
        <w:rPr>
          <w:rFonts w:ascii="Times New Roman" w:hAnsi="Times New Roman" w:cs="Times New Roman"/>
        </w:rPr>
        <w:t>treatment</w:t>
      </w:r>
      <w:r w:rsidR="00E00355">
        <w:rPr>
          <w:rFonts w:ascii="Times New Roman" w:hAnsi="Times New Roman" w:cs="Times New Roman"/>
          <w:lang w:val="haw-US"/>
        </w:rPr>
        <w:t xml:space="preserve"> groups</w:t>
      </w:r>
      <w:r w:rsidR="00E00355" w:rsidRPr="002D48E8">
        <w:rPr>
          <w:rFonts w:ascii="Times New Roman" w:hAnsi="Times New Roman" w:cs="Times New Roman"/>
        </w:rPr>
        <w:t xml:space="preserve"> </w:t>
      </w:r>
      <w:r w:rsidR="00E00355">
        <w:rPr>
          <w:rFonts w:ascii="Times New Roman" w:hAnsi="Times New Roman" w:cs="Times New Roman"/>
          <w:lang w:val="haw-US"/>
        </w:rPr>
        <w:t xml:space="preserve">represented </w:t>
      </w:r>
      <w:r w:rsidR="007E2B1C" w:rsidRPr="002D48E8">
        <w:rPr>
          <w:rFonts w:ascii="Times New Roman" w:hAnsi="Times New Roman" w:cs="Times New Roman"/>
        </w:rPr>
        <w:t>future projected climate change conditions</w:t>
      </w:r>
      <w:r w:rsidR="00E00355">
        <w:rPr>
          <w:rFonts w:ascii="Times New Roman" w:hAnsi="Times New Roman" w:cs="Times New Roman"/>
          <w:lang w:val="haw-US"/>
        </w:rPr>
        <w:t xml:space="preserve"> (IPCC Ref.):</w:t>
      </w:r>
      <w:r w:rsidR="00E00355" w:rsidRPr="002D48E8">
        <w:rPr>
          <w:rFonts w:ascii="Times New Roman" w:hAnsi="Times New Roman" w:cs="Times New Roman"/>
        </w:rPr>
        <w:t xml:space="preserve"> </w:t>
      </w:r>
      <w:r w:rsidR="007E2B1C" w:rsidRPr="002D48E8">
        <w:rPr>
          <w:rFonts w:ascii="Times New Roman" w:hAnsi="Times New Roman" w:cs="Times New Roman"/>
        </w:rPr>
        <w:t xml:space="preserve">control (ambient temperature and </w:t>
      </w:r>
      <w:r w:rsidR="00AA242A">
        <w:rPr>
          <w:rFonts w:ascii="Times New Roman" w:hAnsi="Times New Roman" w:cs="Times New Roman"/>
        </w:rPr>
        <w:t>p</w:t>
      </w:r>
      <w:r w:rsidR="007E2B1C" w:rsidRPr="002D48E8">
        <w:rPr>
          <w:rFonts w:ascii="Times New Roman" w:hAnsi="Times New Roman" w:cs="Times New Roman"/>
        </w:rPr>
        <w:t>CO</w:t>
      </w:r>
      <w:r w:rsidR="007E2B1C" w:rsidRPr="002D48E8">
        <w:rPr>
          <w:rFonts w:ascii="Times New Roman" w:hAnsi="Times New Roman" w:cs="Times New Roman"/>
          <w:vertAlign w:val="subscript"/>
        </w:rPr>
        <w:t>2</w:t>
      </w:r>
      <w:r w:rsidR="007E2B1C" w:rsidRPr="002D48E8">
        <w:rPr>
          <w:rFonts w:ascii="Times New Roman" w:hAnsi="Times New Roman" w:cs="Times New Roman"/>
        </w:rPr>
        <w:t>)</w:t>
      </w:r>
      <w:r w:rsidR="00E00355">
        <w:rPr>
          <w:rFonts w:ascii="Times New Roman" w:hAnsi="Times New Roman" w:cs="Times New Roman"/>
          <w:lang w:val="haw-US"/>
        </w:rPr>
        <w:t>;</w:t>
      </w:r>
      <w:r w:rsidR="007E2B1C" w:rsidRPr="002D48E8">
        <w:rPr>
          <w:rFonts w:ascii="Times New Roman" w:hAnsi="Times New Roman" w:cs="Times New Roman"/>
        </w:rPr>
        <w:t xml:space="preserve"> high temperature (+2</w:t>
      </w:r>
      <w:r w:rsidR="007E2B1C" w:rsidRPr="002D48E8">
        <w:rPr>
          <w:rFonts w:ascii="Times New Roman" w:hAnsi="Times New Roman" w:cs="Times New Roman"/>
        </w:rPr>
        <w:sym w:font="Symbol" w:char="F0B0"/>
      </w:r>
      <w:r w:rsidR="007E2B1C" w:rsidRPr="002D48E8">
        <w:rPr>
          <w:rFonts w:ascii="Times New Roman" w:hAnsi="Times New Roman" w:cs="Times New Roman"/>
        </w:rPr>
        <w:t>C</w:t>
      </w:r>
      <w:r w:rsidR="00E00355" w:rsidRPr="002D48E8">
        <w:rPr>
          <w:rFonts w:ascii="Times New Roman" w:hAnsi="Times New Roman" w:cs="Times New Roman"/>
        </w:rPr>
        <w:t>)</w:t>
      </w:r>
      <w:r w:rsidR="00E00355">
        <w:rPr>
          <w:rFonts w:ascii="Times New Roman" w:hAnsi="Times New Roman" w:cs="Times New Roman"/>
          <w:lang w:val="haw-US"/>
        </w:rPr>
        <w:t>;</w:t>
      </w:r>
      <w:r w:rsidR="00E00355" w:rsidRPr="002D48E8">
        <w:rPr>
          <w:rFonts w:ascii="Times New Roman" w:hAnsi="Times New Roman" w:cs="Times New Roman"/>
        </w:rPr>
        <w:t xml:space="preserve"> </w:t>
      </w:r>
      <w:r w:rsidR="007E2B1C" w:rsidRPr="002D48E8">
        <w:rPr>
          <w:rFonts w:ascii="Times New Roman" w:hAnsi="Times New Roman" w:cs="Times New Roman"/>
        </w:rPr>
        <w:t xml:space="preserve">high </w:t>
      </w:r>
      <w:r w:rsidR="00AA242A">
        <w:rPr>
          <w:rFonts w:ascii="Times New Roman" w:hAnsi="Times New Roman" w:cs="Times New Roman"/>
        </w:rPr>
        <w:t>p</w:t>
      </w:r>
      <w:commentRangeStart w:id="7"/>
      <w:r w:rsidR="007E2B1C" w:rsidRPr="002D48E8">
        <w:rPr>
          <w:rFonts w:ascii="Times New Roman" w:hAnsi="Times New Roman" w:cs="Times New Roman"/>
        </w:rPr>
        <w:t>CO</w:t>
      </w:r>
      <w:r w:rsidR="007E2B1C" w:rsidRPr="002D48E8">
        <w:rPr>
          <w:rFonts w:ascii="Times New Roman" w:hAnsi="Times New Roman" w:cs="Times New Roman"/>
          <w:vertAlign w:val="subscript"/>
        </w:rPr>
        <w:t>2</w:t>
      </w:r>
      <w:commentRangeEnd w:id="7"/>
      <w:r w:rsidR="007E2B1C" w:rsidRPr="002D48E8">
        <w:rPr>
          <w:rStyle w:val="CommentReference"/>
          <w:rFonts w:ascii="Times New Roman" w:hAnsi="Times New Roman" w:cs="Times New Roman"/>
        </w:rPr>
        <w:commentReference w:id="7"/>
      </w:r>
      <w:r w:rsidR="007E2B1C" w:rsidRPr="002D48E8">
        <w:rPr>
          <w:rFonts w:ascii="Times New Roman" w:hAnsi="Times New Roman" w:cs="Times New Roman"/>
        </w:rPr>
        <w:t xml:space="preserve"> (to -0.3 </w:t>
      </w:r>
      <w:r w:rsidR="00E00355" w:rsidRPr="002D48E8">
        <w:rPr>
          <w:rFonts w:ascii="Times New Roman" w:hAnsi="Times New Roman" w:cs="Times New Roman"/>
        </w:rPr>
        <w:t xml:space="preserve">pH </w:t>
      </w:r>
      <w:r w:rsidR="007E2B1C" w:rsidRPr="002D48E8">
        <w:rPr>
          <w:rFonts w:ascii="Times New Roman" w:hAnsi="Times New Roman" w:cs="Times New Roman"/>
        </w:rPr>
        <w:t>units</w:t>
      </w:r>
      <w:r w:rsidR="00E00355" w:rsidRPr="002D48E8">
        <w:rPr>
          <w:rFonts w:ascii="Times New Roman" w:hAnsi="Times New Roman" w:cs="Times New Roman"/>
        </w:rPr>
        <w:t>)</w:t>
      </w:r>
      <w:r w:rsidR="00E00355">
        <w:rPr>
          <w:rFonts w:ascii="Times New Roman" w:hAnsi="Times New Roman" w:cs="Times New Roman"/>
          <w:lang w:val="haw-US"/>
        </w:rPr>
        <w:t>;</w:t>
      </w:r>
      <w:r w:rsidR="00E00355" w:rsidRPr="002D48E8">
        <w:rPr>
          <w:rFonts w:ascii="Times New Roman" w:hAnsi="Times New Roman" w:cs="Times New Roman"/>
        </w:rPr>
        <w:t xml:space="preserve"> </w:t>
      </w:r>
      <w:r w:rsidR="007E2B1C" w:rsidRPr="002D48E8">
        <w:rPr>
          <w:rFonts w:ascii="Times New Roman" w:hAnsi="Times New Roman" w:cs="Times New Roman"/>
        </w:rPr>
        <w:t>and combined high temperature and CO</w:t>
      </w:r>
      <w:r w:rsidR="007E2B1C" w:rsidRPr="002D48E8">
        <w:rPr>
          <w:rFonts w:ascii="Times New Roman" w:hAnsi="Times New Roman" w:cs="Times New Roman"/>
          <w:vertAlign w:val="subscript"/>
        </w:rPr>
        <w:t>2</w:t>
      </w:r>
      <w:r w:rsidR="007E2B1C" w:rsidRPr="002D48E8">
        <w:rPr>
          <w:rFonts w:ascii="Times New Roman" w:hAnsi="Times New Roman" w:cs="Times New Roman"/>
        </w:rPr>
        <w:t xml:space="preserve"> (+2</w:t>
      </w:r>
      <w:r w:rsidR="007E2B1C" w:rsidRPr="002D48E8">
        <w:rPr>
          <w:rFonts w:ascii="Times New Roman" w:hAnsi="Times New Roman" w:cs="Times New Roman"/>
        </w:rPr>
        <w:sym w:font="Symbol" w:char="F0B0"/>
      </w:r>
      <w:r w:rsidR="007E2B1C" w:rsidRPr="002D48E8">
        <w:rPr>
          <w:rFonts w:ascii="Times New Roman" w:hAnsi="Times New Roman" w:cs="Times New Roman"/>
        </w:rPr>
        <w:t xml:space="preserve">C, -0.3 pH units) </w:t>
      </w:r>
      <w:r w:rsidR="007E2B1C" w:rsidRPr="002D48E8">
        <w:rPr>
          <w:rFonts w:ascii="Times New Roman" w:hAnsi="Times New Roman" w:cs="Times New Roman"/>
        </w:rPr>
        <w:fldChar w:fldCharType="begin" w:fldLock="1"/>
      </w:r>
      <w:r w:rsidR="007E2B1C" w:rsidRPr="002D48E8">
        <w:rPr>
          <w:rFonts w:ascii="Times New Roman" w:hAnsi="Times New Roman" w:cs="Times New Roman"/>
        </w:rPr>
        <w:instrText>ADDIN CSL_CITATION {"citationItems":[{"id":"ITEM-1","itemData":{"DOI":"10.1111/j.1365-2486.2008.01693.x","ISBN":"1354-1013","ISSN":"13541013","PMID":"6008","abstract":"Climate change is threatening tropical reefs across the world, with most scientists agreeing that the current changes in climate conditions are occurring at a much faster rate than in the past and are potentially beyond the capacity of reefs to adapt and recover. Current research in tropical ecosystems focuses largely on corals and fishes, although other benthic marine invertebrates provide crucial services to reef systems, with roles in nutrient cycling, water quality regulation, and herbivory. We review available information on the effects of environmental conditions associated with climate change on noncoral tropical benthic invertebrates, including inferences from modern and fossil records. Increasing sea surface temperatures may decrease survivorship and increase the developmental rate, as well as alter the timing of gonad development, spawning, and food availability. The broad latitudinal distribution and associated temperature ranges of several pantropical taxa suggest that some reef communities may have an in-built adaptive capacity. Tropical benthic invertebrates will also show species-specific sublethal and lethal responses to sea-level rise, ocean acidification, physical disturbance, runoff, turbidity, sedimentation, and changes in ocean circulation. In order to accurately predict a species' response to these stressors, we must consider the magnitude and duration of exposure to each stressor, as well as the physiology, mobility, and habitat requirements of the species. Stressors will not act independently, and many organisms will be exposed to multiple stressors concurrently, including anthropogenic stressors. Environmental changes associated with climate change are linked to larger ecological processes, including changes in larval dispersal and recruitment success, shifts in community structure and range extensions, and the establishment and spread of invasive species. Loss of some species will trigger economic losses and negative effects on ecosystem function. Our review is intended to create a framework with which to predict the vulnerability of benthic invertebrates to the stressors associated with climate change, as well as their adaptive capacity. We anticipate that this review will assist scientists, managers, and policy-makers to better develop and implement regional research and management strategies, based on observed and predicted changes in environmental conditions.","author":[{"dropping-particle":"","family":"Przeslawski","given":"Rachel","non-dropping-particle":"","parse-names":false,"suffix":""},{"dropping-particle":"","family":"Ahyong","given":"Shane","non-dropping-particle":"","parse-names":false,"suffix":""},{"dropping-particle":"","family":"Byrne","given":"Maria","non-dropping-particle":"","parse-names":false,"suffix":""},{"dropping-particle":"","family":"Wörheide","given":"Gert","non-dropping-particle":"","parse-names":false,"suffix":""},{"dropping-particle":"","family":"Hutchings","given":"Pat","non-dropping-particle":"","parse-names":false,"suffix":""}],"container-title":"Global Change Biology","id":"ITEM-1","issue":"12","issued":{"date-parts":[["2008"]]},"page":"2773-2795","title":"Beyond corals and fish: The effects of climate change on noncoral benthic invertebrates of tropical reefs","type":"article-journal","volume":"14"},"uris":["http://www.mendeley.com/documents/?uuid=74d62117-3de6-4784-aec7-fd7bc095f5e7"]}],"mendeley":{"formattedCitation":"(Przeslawski, Ahyong, Byrne, Wörheide, &amp; Hutchings, 2008)","plainTextFormattedCitation":"(Przeslawski, Ahyong, Byrne, Wörheide, &amp; Hutchings, 2008)","previouslyFormattedCitation":"(Przeslawski, Ahyong, Byrne, Wörheide, &amp; Hutchings, 2008)"},"properties":{"noteIndex":0},"schema":"https://github.com/citation-style-language/schema/raw/master/csl-citation.json"}</w:instrText>
      </w:r>
      <w:r w:rsidR="007E2B1C" w:rsidRPr="002D48E8">
        <w:rPr>
          <w:rFonts w:ascii="Times New Roman" w:hAnsi="Times New Roman" w:cs="Times New Roman"/>
        </w:rPr>
        <w:fldChar w:fldCharType="separate"/>
      </w:r>
      <w:r w:rsidR="007E2B1C" w:rsidRPr="002D48E8">
        <w:rPr>
          <w:rFonts w:ascii="Times New Roman" w:hAnsi="Times New Roman" w:cs="Times New Roman"/>
          <w:noProof/>
        </w:rPr>
        <w:t>(Przeslawski, Ahyong, Byrne, Wörheide, &amp; Hutchings, 2008)</w:t>
      </w:r>
      <w:r w:rsidR="007E2B1C" w:rsidRPr="002D48E8">
        <w:rPr>
          <w:rFonts w:ascii="Times New Roman" w:hAnsi="Times New Roman" w:cs="Times New Roman"/>
        </w:rPr>
        <w:fldChar w:fldCharType="end"/>
      </w:r>
      <w:r w:rsidR="007E2B1C" w:rsidRPr="002D48E8">
        <w:rPr>
          <w:rFonts w:ascii="Times New Roman" w:hAnsi="Times New Roman" w:cs="Times New Roman"/>
        </w:rPr>
        <w:t xml:space="preserve">. </w:t>
      </w:r>
      <w:r w:rsidR="00E00355">
        <w:rPr>
          <w:rFonts w:ascii="Times New Roman" w:hAnsi="Times New Roman" w:cs="Times New Roman"/>
          <w:lang w:val="haw-US"/>
        </w:rPr>
        <w:t>S</w:t>
      </w:r>
      <w:r w:rsidR="007E2B1C" w:rsidRPr="002D48E8">
        <w:rPr>
          <w:rFonts w:ascii="Times New Roman" w:hAnsi="Times New Roman" w:cs="Times New Roman"/>
        </w:rPr>
        <w:t xml:space="preserve">ix </w:t>
      </w:r>
      <w:r w:rsidR="00E00355" w:rsidRPr="002D48E8">
        <w:rPr>
          <w:rFonts w:ascii="Times New Roman" w:hAnsi="Times New Roman" w:cs="Times New Roman"/>
        </w:rPr>
        <w:t>replicate</w:t>
      </w:r>
      <w:r w:rsidR="00E00355">
        <w:rPr>
          <w:rFonts w:ascii="Times New Roman" w:hAnsi="Times New Roman" w:cs="Times New Roman"/>
          <w:lang w:val="haw-US"/>
        </w:rPr>
        <w:t xml:space="preserve"> urchins were assigned to</w:t>
      </w:r>
      <w:r w:rsidR="007E2B1C" w:rsidRPr="002D48E8">
        <w:rPr>
          <w:rFonts w:ascii="Times New Roman" w:hAnsi="Times New Roman" w:cs="Times New Roman"/>
        </w:rPr>
        <w:t xml:space="preserve"> each treatment.</w:t>
      </w:r>
    </w:p>
    <w:p w14:paraId="1D0E7A27" w14:textId="4A4EA625" w:rsidR="007E2B1C" w:rsidRPr="002D48E8" w:rsidRDefault="007E2B1C" w:rsidP="003277C9">
      <w:pPr>
        <w:spacing w:line="360" w:lineRule="auto"/>
        <w:ind w:firstLine="720"/>
        <w:rPr>
          <w:rFonts w:ascii="Times New Roman" w:hAnsi="Times New Roman" w:cs="Times New Roman"/>
        </w:rPr>
      </w:pPr>
      <w:r w:rsidRPr="002D48E8">
        <w:rPr>
          <w:rFonts w:ascii="Times New Roman" w:hAnsi="Times New Roman" w:cs="Times New Roman"/>
        </w:rPr>
        <w:t xml:space="preserve">Unfiltered seawater was pumped directly from the bay from a </w:t>
      </w:r>
      <w:r w:rsidR="00770245">
        <w:rPr>
          <w:rFonts w:ascii="Times New Roman" w:hAnsi="Times New Roman" w:cs="Times New Roman"/>
          <w:lang w:val="haw-US"/>
        </w:rPr>
        <w:t xml:space="preserve">3m </w:t>
      </w:r>
      <w:r w:rsidRPr="002D48E8">
        <w:rPr>
          <w:rFonts w:ascii="Times New Roman" w:hAnsi="Times New Roman" w:cs="Times New Roman"/>
        </w:rPr>
        <w:t>depth into eight 5-</w:t>
      </w:r>
      <w:commentRangeStart w:id="8"/>
      <w:r w:rsidRPr="002D48E8">
        <w:rPr>
          <w:rFonts w:ascii="Times New Roman" w:hAnsi="Times New Roman" w:cs="Times New Roman"/>
        </w:rPr>
        <w:t xml:space="preserve">gallon </w:t>
      </w:r>
      <w:commentRangeEnd w:id="8"/>
      <w:r w:rsidRPr="002D48E8">
        <w:rPr>
          <w:rStyle w:val="CommentReference"/>
          <w:rFonts w:ascii="Times New Roman" w:hAnsi="Times New Roman" w:cs="Times New Roman"/>
        </w:rPr>
        <w:commentReference w:id="8"/>
      </w:r>
      <w:r w:rsidRPr="002D48E8">
        <w:rPr>
          <w:rFonts w:ascii="Times New Roman" w:hAnsi="Times New Roman" w:cs="Times New Roman"/>
        </w:rPr>
        <w:t xml:space="preserve">header buckets where seawater conditions were manipulated. </w:t>
      </w:r>
      <w:commentRangeStart w:id="9"/>
      <w:r w:rsidRPr="002D48E8">
        <w:rPr>
          <w:rFonts w:ascii="Times New Roman" w:hAnsi="Times New Roman" w:cs="Times New Roman"/>
        </w:rPr>
        <w:t xml:space="preserve">Each header flowed into 3 randomly assigned 8L tanks where individual urchins were housed, for a total of 24 microcosms </w:t>
      </w:r>
      <w:r w:rsidR="00E00355">
        <w:rPr>
          <w:rFonts w:ascii="Times New Roman" w:hAnsi="Times New Roman" w:cs="Times New Roman"/>
          <w:lang w:val="haw-US"/>
        </w:rPr>
        <w:t>with</w:t>
      </w:r>
      <w:r w:rsidR="00E00355" w:rsidRPr="002D48E8">
        <w:rPr>
          <w:rFonts w:ascii="Times New Roman" w:hAnsi="Times New Roman" w:cs="Times New Roman"/>
        </w:rPr>
        <w:t xml:space="preserve"> </w:t>
      </w:r>
      <w:r w:rsidRPr="002D48E8">
        <w:rPr>
          <w:rFonts w:ascii="Times New Roman" w:hAnsi="Times New Roman" w:cs="Times New Roman"/>
        </w:rPr>
        <w:t xml:space="preserve">6 replicates per treatment. </w:t>
      </w:r>
      <w:commentRangeEnd w:id="9"/>
      <w:r w:rsidR="009512D9">
        <w:rPr>
          <w:rStyle w:val="CommentReference"/>
        </w:rPr>
        <w:commentReference w:id="9"/>
      </w:r>
      <w:r w:rsidRPr="002D48E8">
        <w:rPr>
          <w:rFonts w:ascii="Times New Roman" w:hAnsi="Times New Roman" w:cs="Times New Roman"/>
        </w:rPr>
        <w:t xml:space="preserve">Water flowed into tanks at a rate of </w:t>
      </w:r>
      <w:r w:rsidR="00E00355" w:rsidRPr="002D48E8">
        <w:rPr>
          <w:rFonts w:ascii="Times New Roman" w:hAnsi="Times New Roman" w:cs="Times New Roman"/>
        </w:rPr>
        <w:t>0.9</w:t>
      </w:r>
      <w:r w:rsidR="00E00355">
        <w:rPr>
          <w:rFonts w:ascii="Times New Roman" w:hAnsi="Times New Roman" w:cs="Times New Roman"/>
          <w:lang w:val="haw-US"/>
        </w:rPr>
        <w:t xml:space="preserve"> - </w:t>
      </w:r>
      <w:r w:rsidRPr="002D48E8">
        <w:rPr>
          <w:rFonts w:ascii="Times New Roman" w:hAnsi="Times New Roman" w:cs="Times New Roman"/>
        </w:rPr>
        <w:t>1.2 L min</w:t>
      </w:r>
      <w:r w:rsidRPr="002D48E8">
        <w:rPr>
          <w:rFonts w:ascii="Times New Roman" w:hAnsi="Times New Roman" w:cs="Times New Roman"/>
          <w:vertAlign w:val="superscript"/>
        </w:rPr>
        <w:t>-1</w:t>
      </w:r>
      <w:r w:rsidRPr="002D48E8">
        <w:rPr>
          <w:rFonts w:ascii="Times New Roman" w:hAnsi="Times New Roman" w:cs="Times New Roman"/>
        </w:rPr>
        <w:t>, resulting in a complete volume exchange every 6</w:t>
      </w:r>
      <w:r w:rsidR="00E00355">
        <w:rPr>
          <w:rFonts w:ascii="Times New Roman" w:hAnsi="Times New Roman" w:cs="Times New Roman"/>
          <w:lang w:val="haw-US"/>
        </w:rPr>
        <w:t xml:space="preserve"> - 8</w:t>
      </w:r>
      <w:r w:rsidRPr="002D48E8">
        <w:rPr>
          <w:rFonts w:ascii="Times New Roman" w:hAnsi="Times New Roman" w:cs="Times New Roman"/>
        </w:rPr>
        <w:t xml:space="preserve"> minutes</w:t>
      </w:r>
      <w:r w:rsidR="00770245">
        <w:rPr>
          <w:rFonts w:ascii="Times New Roman" w:hAnsi="Times New Roman" w:cs="Times New Roman"/>
          <w:lang w:val="haw-US"/>
        </w:rPr>
        <w:t xml:space="preserve">, providing </w:t>
      </w:r>
      <w:r w:rsidR="007259E5" w:rsidRPr="002D48E8">
        <w:rPr>
          <w:rFonts w:ascii="Times New Roman" w:hAnsi="Times New Roman" w:cs="Times New Roman"/>
        </w:rPr>
        <w:t xml:space="preserve">over 95% </w:t>
      </w:r>
      <w:r w:rsidR="00770245">
        <w:rPr>
          <w:rFonts w:ascii="Times New Roman" w:hAnsi="Times New Roman" w:cs="Times New Roman"/>
          <w:lang w:val="haw-US"/>
        </w:rPr>
        <w:t xml:space="preserve">dissolved </w:t>
      </w:r>
      <w:r w:rsidRPr="002D48E8">
        <w:rPr>
          <w:rFonts w:ascii="Times New Roman" w:hAnsi="Times New Roman" w:cs="Times New Roman"/>
        </w:rPr>
        <w:t>oxygen. The experiment ran for 138 days, not including a two</w:t>
      </w:r>
      <w:r w:rsidR="00770245">
        <w:rPr>
          <w:rFonts w:ascii="Times New Roman" w:hAnsi="Times New Roman" w:cs="Times New Roman"/>
          <w:lang w:val="haw-US"/>
        </w:rPr>
        <w:t>-</w:t>
      </w:r>
      <w:r w:rsidRPr="002D48E8">
        <w:rPr>
          <w:rFonts w:ascii="Times New Roman" w:hAnsi="Times New Roman" w:cs="Times New Roman"/>
        </w:rPr>
        <w:t>week acclimation period</w:t>
      </w:r>
      <w:r w:rsidR="007259E5">
        <w:rPr>
          <w:rFonts w:ascii="Times New Roman" w:hAnsi="Times New Roman" w:cs="Times New Roman"/>
          <w:lang w:val="haw-US"/>
        </w:rPr>
        <w:t xml:space="preserve">. By the end of the experiment, </w:t>
      </w:r>
      <w:r w:rsidRPr="002D48E8">
        <w:rPr>
          <w:rFonts w:ascii="Times New Roman" w:hAnsi="Times New Roman" w:cs="Times New Roman"/>
        </w:rPr>
        <w:t>urchins had reached mature adult size of at least 60mm (</w:t>
      </w:r>
      <w:r w:rsidR="00F70F12">
        <w:rPr>
          <w:rFonts w:ascii="Times New Roman" w:hAnsi="Times New Roman" w:cs="Times New Roman"/>
          <w:lang w:val="haw-US"/>
        </w:rPr>
        <w:t xml:space="preserve">mean </w:t>
      </w:r>
      <w:r w:rsidRPr="002D48E8">
        <w:rPr>
          <w:rFonts w:ascii="Times New Roman" w:hAnsi="Times New Roman" w:cs="Times New Roman"/>
        </w:rPr>
        <w:t xml:space="preserve">72.12 </w:t>
      </w:r>
      <w:r w:rsidRPr="002D48E8">
        <w:rPr>
          <w:rFonts w:ascii="Times New Roman" w:hAnsi="Times New Roman" w:cs="Times New Roman"/>
        </w:rPr>
        <w:sym w:font="Symbol" w:char="F0B1"/>
      </w:r>
      <w:r w:rsidRPr="002D48E8">
        <w:rPr>
          <w:rFonts w:ascii="Times New Roman" w:hAnsi="Times New Roman" w:cs="Times New Roman"/>
        </w:rPr>
        <w:t xml:space="preserve"> 0.99mm) </w:t>
      </w:r>
      <w:r w:rsidRPr="002D48E8">
        <w:rPr>
          <w:rFonts w:ascii="Times New Roman" w:hAnsi="Times New Roman" w:cs="Times New Roman"/>
        </w:rPr>
        <w:fldChar w:fldCharType="begin" w:fldLock="1"/>
      </w:r>
      <w:r w:rsidRPr="002D48E8">
        <w:rPr>
          <w:rFonts w:ascii="Times New Roman" w:hAnsi="Times New Roman" w:cs="Times New Roman"/>
        </w:rPr>
        <w:instrText>ADDIN CSL_CITATION {"citationItems":[{"id":"ITEM-1","itemData":{"DOI":"10.1021/es5017526","ISBN":"1520-5851 (Electronic)\\r0013-936X (Linking)","ISSN":"15205851","PMID":"25252045","abstract":"We examined the long-term effects of near-future changes in temperature and acidification on skeletal mineralogy, thickness, and strength in the sea urchin Tripneustes gratilla reared in all combinations of three pH (pH 8.1, 7.8, 7.6) and three temperatures (22 degrees C, 25 degrees C, 28 degrees C) from the early juvenile to adult, over 146 days. As the high-magnesium calcite of the echinoderm skeleton is a biomineral form highly sensitive to acidification, and influenced by temperature, we documented the MgCO3 content of the spines, test plates, and teeth. The percentage of MgCO3 varied systematically, with more Mg2+ in the test and spines. The percentage of MgCO3 in the test and teeth, but not the spines increased with temperature. Acidification did not change the percentage MgCO3. Test thickness increased with warming and decreased at pH 7.6, with no interaction between these factors. In crushing tests live urchins mostly ruptured at sutures between the plates. The force required to crush a live urchin was reduced in animals reared in low pH conditions but increased in those reared in warm conditions, a result driven by differences in urchin size. It appears that the interactive effects of warming and acidification on the Mg2+ content and protective function of the sea urchin skeleton will play out in a complex way as global climatic change unfolds.","author":[{"dropping-particle":"","family":"Byrne","given":"Maria","non-dropping-particle":"","parse-names":false,"suffix":""},{"dropping-particle":"","family":"Smith","given":"Abigail M.","non-dropping-particle":"","parse-names":false,"suffix":""},{"dropping-particle":"","family":"West","given":"Samantha","non-dropping-particle":"","parse-names":false,"suffix":""},{"dropping-particle":"","family":"Collard","given":"Marie","non-dropping-particle":"","parse-names":false,"suffix":""},{"dropping-particle":"","family":"Dubois","given":"Philippe","non-dropping-particle":"","parse-names":false,"suffix":""},{"dropping-particle":"","family":"Graba-Landry","given":"Alexia","non-dropping-particle":"","parse-names":false,"suffix":""},{"dropping-particle":"","family":"Dworjanyn","given":"Symon A.","non-dropping-particle":"","parse-names":false,"suffix":""}],"container-title":"Environmental Science and Technology","id":"ITEM-1","issue":"21","issued":{"date-parts":[["2014"]]},"page":"12620-12627","title":"Warming influences Mg2+ content, while warming and acidification influence calcification and test strength of a sea urchin","type":"article-journal","volume":"48"},"uris":["http://www.mendeley.com/documents/?uuid=74f2f4dd-e9b6-479c-95dc-f8c315b032d7"]},{"id":"ITEM-2","itemData":{"DOI":"10.1098/rspb.2017.2684","ISBN":"0962-8452","ISSN":"14712954","PMID":"29643209","abstract":"Understanding how growth trajectories of calcifying invertebrates are affected by changing climate requires acclimation experiments that follow development across life-history transitions. In a long-term acclimation study, the effects of increased acidification and temperature on survival and growth of the tropical sea urchin Tripneustes gratilla from the early juven- ile (5mm test diameter—TD) through the developmental transition to the mature adult (60mmTD) were investigated. Juveniles were reared in a com- bination of three temperature and three pH/pCO2 treatments, including treatments commensurate with global change projections. Elevated tempera- ture and pCO2/pH both affected growth, but there was no interaction between these factors. The urchins grew more slowly at pH 7.6, but not at pH 7.8. Slow growth may be influenced by the inability to compensate coe- lomic fluid acid–base balance at pH 7.6. Growth was faster at þ3 and þ68C compared to that in ambient temperature. Acidification and warming had strong and interactive effects on reproductive potential. Warming increased the gonad index, but acidification decreased it. At pH 7.6 there were vir- tually no gonads in any urchins regardless of temperature. The T. gratilla were larger at maturity under combined near-future warming and acidifica- tion scenarios (þ38C/pH 7.8). Although the juveniles grew and survived in near-future warming and acidification conditions, chronic exposure to these stressors from an early stage altered allocation to somatic and gonad growth. In the absence of phenotypic adjustment, the interactive effects of warming and acidification on the benthic life phases of sea urchins may compromise reproductive fitness and population maintenance as global climatic change unfolds. Electronic","author":[{"dropping-particle":"","family":"Dworjanyn","given":"Symon A","non-dropping-particle":"","parse-names":false,"suffix":""},{"dropping-particle":"","family":"Byrne","given":"Maria","non-dropping-particle":"","parse-names":false,"suffix":""}],"container-title":"Proceedings of the Royal Society B: Biological Sciences","id":"ITEM-2","issue":"1876","issued":{"date-parts":[["2018"]]},"title":"Impacts of ocean acidification on sea urchin growth across the juvenile to mature adult life-stage transition is mitigated by warming","type":"article-journal","volume":"285"},"uris":["http://www.mendeley.com/documents/?uuid=fb984fcf-4f6e-4b2f-95a3-834ce78af949"]}],"mendeley":{"formattedCitation":"(Byrne et al., 2014; Dworjanyn &amp; Byrne, 2018)","plainTextFormattedCitation":"(Byrne et al., 2014; Dworjanyn &amp; Byrne, 2018)","previouslyFormattedCitation":"(Byrne et al., 2014; Dworjanyn &amp; Byrne, 2018)"},"properties":{"noteIndex":0},"schema":"https://github.com/citation-style-language/schema/raw/master/csl-citation.json"}</w:instrText>
      </w:r>
      <w:r w:rsidRPr="002D48E8">
        <w:rPr>
          <w:rFonts w:ascii="Times New Roman" w:hAnsi="Times New Roman" w:cs="Times New Roman"/>
        </w:rPr>
        <w:fldChar w:fldCharType="separate"/>
      </w:r>
      <w:r w:rsidRPr="002D48E8">
        <w:rPr>
          <w:rFonts w:ascii="Times New Roman" w:hAnsi="Times New Roman" w:cs="Times New Roman"/>
          <w:noProof/>
        </w:rPr>
        <w:t>(Byrne et al., 2014; Dworjanyn &amp; Byrne, 2018)</w:t>
      </w:r>
      <w:r w:rsidRPr="002D48E8">
        <w:rPr>
          <w:rFonts w:ascii="Times New Roman" w:hAnsi="Times New Roman" w:cs="Times New Roman"/>
        </w:rPr>
        <w:fldChar w:fldCharType="end"/>
      </w:r>
      <w:r w:rsidRPr="002D48E8">
        <w:rPr>
          <w:rFonts w:ascii="Times New Roman" w:hAnsi="Times New Roman" w:cs="Times New Roman"/>
        </w:rPr>
        <w:t xml:space="preserve">. </w:t>
      </w:r>
    </w:p>
    <w:p w14:paraId="4F70D926" w14:textId="77777777" w:rsidR="007E2B1C" w:rsidRPr="002D48E8" w:rsidRDefault="007E2B1C" w:rsidP="003277C9">
      <w:pPr>
        <w:spacing w:line="360" w:lineRule="auto"/>
        <w:rPr>
          <w:rFonts w:ascii="Times New Roman" w:hAnsi="Times New Roman" w:cs="Times New Roman"/>
        </w:rPr>
      </w:pPr>
    </w:p>
    <w:p w14:paraId="37475C60" w14:textId="77777777" w:rsidR="007E2B1C" w:rsidRPr="002D48E8" w:rsidRDefault="007E2B1C" w:rsidP="003277C9">
      <w:pPr>
        <w:spacing w:line="360" w:lineRule="auto"/>
        <w:rPr>
          <w:rFonts w:ascii="Times New Roman" w:hAnsi="Times New Roman" w:cs="Times New Roman"/>
          <w:b/>
          <w:bCs/>
          <w:u w:val="single"/>
        </w:rPr>
      </w:pPr>
      <w:bookmarkStart w:id="10" w:name="Animal"/>
      <w:r w:rsidRPr="002D48E8">
        <w:rPr>
          <w:rFonts w:ascii="Times New Roman" w:hAnsi="Times New Roman" w:cs="Times New Roman"/>
          <w:b/>
          <w:bCs/>
        </w:rPr>
        <w:t xml:space="preserve">2. </w:t>
      </w:r>
      <w:commentRangeStart w:id="11"/>
      <w:r w:rsidRPr="002D48E8">
        <w:rPr>
          <w:rFonts w:ascii="Times New Roman" w:hAnsi="Times New Roman" w:cs="Times New Roman"/>
          <w:b/>
          <w:bCs/>
          <w:u w:val="single"/>
        </w:rPr>
        <w:t>Study animal collection and acclimation</w:t>
      </w:r>
      <w:commentRangeEnd w:id="11"/>
      <w:r w:rsidR="00EF0CC6">
        <w:rPr>
          <w:rStyle w:val="CommentReference"/>
        </w:rPr>
        <w:commentReference w:id="11"/>
      </w:r>
    </w:p>
    <w:bookmarkEnd w:id="10"/>
    <w:p w14:paraId="47AF92FC" w14:textId="3288706C" w:rsidR="007E2B1C" w:rsidRPr="002D48E8" w:rsidRDefault="007E2B1C" w:rsidP="003277C9">
      <w:pPr>
        <w:spacing w:line="360" w:lineRule="auto"/>
        <w:ind w:firstLine="720"/>
        <w:rPr>
          <w:rFonts w:ascii="Times New Roman" w:hAnsi="Times New Roman" w:cs="Times New Roman"/>
        </w:rPr>
      </w:pPr>
      <w:r w:rsidRPr="002D48E8">
        <w:rPr>
          <w:rFonts w:ascii="Times New Roman" w:hAnsi="Times New Roman" w:cs="Times New Roman"/>
        </w:rPr>
        <w:t xml:space="preserve">Urchins were collected from the </w:t>
      </w:r>
      <w:r w:rsidR="00EF0CC6">
        <w:rPr>
          <w:rFonts w:ascii="Times New Roman" w:hAnsi="Times New Roman" w:cs="Times New Roman"/>
          <w:lang w:val="haw-US"/>
        </w:rPr>
        <w:t>Hawai</w:t>
      </w:r>
      <w:r w:rsidR="00EF0CC6">
        <w:rPr>
          <w:rFonts w:ascii="Cambria Math" w:hAnsi="Cambria Math" w:cs="Times New Roman"/>
          <w:lang w:val="haw-US"/>
        </w:rPr>
        <w:t xml:space="preserve">ʻi </w:t>
      </w:r>
      <w:r w:rsidRPr="002D48E8">
        <w:rPr>
          <w:rFonts w:ascii="Times New Roman" w:hAnsi="Times New Roman" w:cs="Times New Roman"/>
        </w:rPr>
        <w:t>Department of Land and Natural Resources (DLNR) Division of Aquatic Resources (DAR) sea urchin hatchery</w:t>
      </w:r>
      <w:r w:rsidR="009512D9">
        <w:rPr>
          <w:rFonts w:ascii="Times New Roman" w:hAnsi="Times New Roman" w:cs="Times New Roman"/>
          <w:lang w:val="haw-US"/>
        </w:rPr>
        <w:t>, transported to HIMB,</w:t>
      </w:r>
      <w:r w:rsidRPr="002D48E8">
        <w:rPr>
          <w:rFonts w:ascii="Times New Roman" w:hAnsi="Times New Roman" w:cs="Times New Roman"/>
        </w:rPr>
        <w:t xml:space="preserve"> and acclimated to Kaneohe Bay </w:t>
      </w:r>
      <w:r w:rsidR="009512D9">
        <w:rPr>
          <w:rFonts w:ascii="Times New Roman" w:hAnsi="Times New Roman" w:cs="Times New Roman"/>
          <w:lang w:val="haw-US"/>
        </w:rPr>
        <w:t xml:space="preserve">ambient </w:t>
      </w:r>
      <w:r w:rsidRPr="002D48E8">
        <w:rPr>
          <w:rFonts w:ascii="Times New Roman" w:hAnsi="Times New Roman" w:cs="Times New Roman"/>
        </w:rPr>
        <w:t>conditions for two weeks</w:t>
      </w:r>
      <w:r w:rsidR="009512D9">
        <w:rPr>
          <w:rFonts w:ascii="Times New Roman" w:hAnsi="Times New Roman" w:cs="Times New Roman"/>
          <w:lang w:val="haw-US"/>
        </w:rPr>
        <w:t xml:space="preserve"> in flow-through seawater tables</w:t>
      </w:r>
      <w:r w:rsidRPr="002D48E8">
        <w:rPr>
          <w:rFonts w:ascii="Times New Roman" w:hAnsi="Times New Roman" w:cs="Times New Roman"/>
        </w:rPr>
        <w:t xml:space="preserve">. Test diameters were not significantly different upon initial collection (7.53 </w:t>
      </w:r>
      <w:r w:rsidRPr="002D48E8">
        <w:rPr>
          <w:rFonts w:ascii="Times New Roman" w:hAnsi="Times New Roman" w:cs="Times New Roman"/>
        </w:rPr>
        <w:sym w:font="Symbol" w:char="F0B1"/>
      </w:r>
      <w:r w:rsidRPr="002D48E8">
        <w:rPr>
          <w:rFonts w:ascii="Times New Roman" w:hAnsi="Times New Roman" w:cs="Times New Roman"/>
        </w:rPr>
        <w:t xml:space="preserve"> 0.15 mm) or after acclimation (16.11 </w:t>
      </w:r>
      <w:r w:rsidRPr="002D48E8">
        <w:rPr>
          <w:rFonts w:ascii="Times New Roman" w:hAnsi="Times New Roman" w:cs="Times New Roman"/>
        </w:rPr>
        <w:sym w:font="Symbol" w:char="F0B1"/>
      </w:r>
      <w:r w:rsidRPr="002D48E8">
        <w:rPr>
          <w:rFonts w:ascii="Times New Roman" w:hAnsi="Times New Roman" w:cs="Times New Roman"/>
        </w:rPr>
        <w:t xml:space="preserve"> 0.35 </w:t>
      </w:r>
      <w:commentRangeStart w:id="12"/>
      <w:commentRangeStart w:id="13"/>
      <w:r w:rsidRPr="002D48E8">
        <w:rPr>
          <w:rFonts w:ascii="Times New Roman" w:hAnsi="Times New Roman" w:cs="Times New Roman"/>
        </w:rPr>
        <w:t>mm</w:t>
      </w:r>
      <w:commentRangeEnd w:id="12"/>
      <w:r w:rsidRPr="002D48E8">
        <w:rPr>
          <w:rStyle w:val="CommentReference"/>
          <w:rFonts w:ascii="Times New Roman" w:hAnsi="Times New Roman" w:cs="Times New Roman"/>
        </w:rPr>
        <w:commentReference w:id="12"/>
      </w:r>
      <w:commentRangeEnd w:id="13"/>
      <w:r w:rsidR="00EF0CC6">
        <w:rPr>
          <w:rStyle w:val="CommentReference"/>
        </w:rPr>
        <w:commentReference w:id="13"/>
      </w:r>
      <w:r w:rsidRPr="002D48E8">
        <w:rPr>
          <w:rFonts w:ascii="Times New Roman" w:hAnsi="Times New Roman" w:cs="Times New Roman"/>
        </w:rPr>
        <w:t xml:space="preserve">).  Urchins were fed </w:t>
      </w:r>
      <w:proofErr w:type="spellStart"/>
      <w:r w:rsidRPr="002D48E8">
        <w:rPr>
          <w:rFonts w:ascii="Times New Roman" w:hAnsi="Times New Roman" w:cs="Times New Roman"/>
          <w:i/>
          <w:iCs/>
        </w:rPr>
        <w:t>Gracilaria</w:t>
      </w:r>
      <w:proofErr w:type="spellEnd"/>
      <w:r w:rsidRPr="002D48E8">
        <w:rPr>
          <w:rFonts w:ascii="Times New Roman" w:hAnsi="Times New Roman" w:cs="Times New Roman"/>
          <w:i/>
          <w:iCs/>
        </w:rPr>
        <w:t xml:space="preserve"> </w:t>
      </w:r>
      <w:r w:rsidR="00E00355">
        <w:rPr>
          <w:rFonts w:ascii="Times New Roman" w:hAnsi="Times New Roman" w:cs="Times New Roman"/>
          <w:i/>
          <w:iCs/>
          <w:lang w:val="haw-US"/>
        </w:rPr>
        <w:t>s</w:t>
      </w:r>
      <w:proofErr w:type="spellStart"/>
      <w:r w:rsidR="00E00355" w:rsidRPr="002D48E8">
        <w:rPr>
          <w:rFonts w:ascii="Times New Roman" w:hAnsi="Times New Roman" w:cs="Times New Roman"/>
          <w:i/>
          <w:iCs/>
        </w:rPr>
        <w:t>alicornia</w:t>
      </w:r>
      <w:proofErr w:type="spellEnd"/>
      <w:r w:rsidR="00E00355" w:rsidRPr="002D48E8">
        <w:rPr>
          <w:rFonts w:ascii="Times New Roman" w:hAnsi="Times New Roman" w:cs="Times New Roman"/>
          <w:i/>
          <w:iCs/>
        </w:rPr>
        <w:t xml:space="preserve"> </w:t>
      </w:r>
      <w:r w:rsidRPr="002D48E8">
        <w:rPr>
          <w:rFonts w:ascii="Times New Roman" w:hAnsi="Times New Roman" w:cs="Times New Roman"/>
        </w:rPr>
        <w:t>collected from the shores of HIMB in excess</w:t>
      </w:r>
      <w:r w:rsidRPr="002D48E8">
        <w:rPr>
          <w:rFonts w:ascii="Times New Roman" w:hAnsi="Times New Roman" w:cs="Times New Roman"/>
          <w:i/>
          <w:iCs/>
        </w:rPr>
        <w:t xml:space="preserve"> </w:t>
      </w:r>
      <w:r w:rsidRPr="002D48E8">
        <w:rPr>
          <w:rFonts w:ascii="Times New Roman" w:hAnsi="Times New Roman" w:cs="Times New Roman"/>
        </w:rPr>
        <w:t xml:space="preserve">to ensure consistent food </w:t>
      </w:r>
      <w:commentRangeStart w:id="14"/>
      <w:commentRangeStart w:id="15"/>
      <w:r w:rsidRPr="002D48E8">
        <w:rPr>
          <w:rFonts w:ascii="Times New Roman" w:hAnsi="Times New Roman" w:cs="Times New Roman"/>
        </w:rPr>
        <w:t>availability</w:t>
      </w:r>
      <w:commentRangeEnd w:id="14"/>
      <w:r w:rsidRPr="002D48E8">
        <w:rPr>
          <w:rStyle w:val="CommentReference"/>
          <w:rFonts w:ascii="Times New Roman" w:hAnsi="Times New Roman" w:cs="Times New Roman"/>
        </w:rPr>
        <w:commentReference w:id="14"/>
      </w:r>
      <w:commentRangeEnd w:id="15"/>
      <w:r w:rsidR="00EF0CC6">
        <w:rPr>
          <w:rStyle w:val="CommentReference"/>
        </w:rPr>
        <w:commentReference w:id="15"/>
      </w:r>
      <w:r w:rsidRPr="002D48E8">
        <w:rPr>
          <w:rFonts w:ascii="Times New Roman" w:hAnsi="Times New Roman" w:cs="Times New Roman"/>
        </w:rPr>
        <w:t xml:space="preserve">. Throughout the experiment, there was only one mortality on day 116 of an urchin in a heated </w:t>
      </w:r>
      <w:ins w:id="16" w:author="Judy Lemus" w:date="2019-08-24T12:46:00Z">
        <w:r w:rsidR="009512D9">
          <w:rPr>
            <w:rFonts w:ascii="Times New Roman" w:hAnsi="Times New Roman" w:cs="Times New Roman"/>
            <w:lang w:val="haw-US"/>
          </w:rPr>
          <w:t>treatment</w:t>
        </w:r>
      </w:ins>
      <w:r w:rsidRPr="002D48E8">
        <w:rPr>
          <w:rFonts w:ascii="Times New Roman" w:hAnsi="Times New Roman" w:cs="Times New Roman"/>
        </w:rPr>
        <w:t xml:space="preserve">. </w:t>
      </w:r>
    </w:p>
    <w:p w14:paraId="35A6ABA8" w14:textId="77777777" w:rsidR="007E2B1C" w:rsidRPr="002D48E8" w:rsidRDefault="007E2B1C" w:rsidP="003277C9">
      <w:pPr>
        <w:spacing w:line="360" w:lineRule="auto"/>
        <w:rPr>
          <w:rFonts w:ascii="Times New Roman" w:hAnsi="Times New Roman" w:cs="Times New Roman"/>
        </w:rPr>
      </w:pPr>
    </w:p>
    <w:p w14:paraId="56142B44" w14:textId="77777777" w:rsidR="007E2B1C" w:rsidRPr="002D48E8" w:rsidRDefault="007E2B1C" w:rsidP="003277C9">
      <w:pPr>
        <w:spacing w:line="360" w:lineRule="auto"/>
        <w:rPr>
          <w:rFonts w:ascii="Times New Roman" w:hAnsi="Times New Roman" w:cs="Times New Roman"/>
          <w:u w:val="single"/>
        </w:rPr>
      </w:pPr>
      <w:bookmarkStart w:id="17" w:name="ExpTreatments"/>
      <w:r w:rsidRPr="002D48E8">
        <w:rPr>
          <w:rFonts w:ascii="Times New Roman" w:hAnsi="Times New Roman" w:cs="Times New Roman"/>
          <w:b/>
          <w:bCs/>
          <w:u w:val="single"/>
        </w:rPr>
        <w:t xml:space="preserve">3. Experimental Treatments </w:t>
      </w:r>
      <w:bookmarkEnd w:id="17"/>
      <w:r w:rsidRPr="002D48E8">
        <w:rPr>
          <w:rFonts w:ascii="Times New Roman" w:hAnsi="Times New Roman" w:cs="Times New Roman"/>
          <w:b/>
          <w:bCs/>
          <w:u w:val="single"/>
        </w:rPr>
        <w:t>and Data Collection</w:t>
      </w:r>
    </w:p>
    <w:p w14:paraId="5ECCA45F" w14:textId="0E413E36" w:rsidR="007E2B1C" w:rsidRPr="002D48E8" w:rsidRDefault="007E2B1C" w:rsidP="003277C9">
      <w:pPr>
        <w:spacing w:line="360" w:lineRule="auto"/>
        <w:ind w:firstLine="720"/>
        <w:rPr>
          <w:rFonts w:ascii="Times New Roman" w:hAnsi="Times New Roman" w:cs="Times New Roman"/>
        </w:rPr>
      </w:pPr>
      <w:r w:rsidRPr="002D48E8">
        <w:rPr>
          <w:rFonts w:ascii="Times New Roman" w:hAnsi="Times New Roman" w:cs="Times New Roman"/>
        </w:rPr>
        <w:t xml:space="preserve">Temperature was controlled using </w:t>
      </w:r>
      <w:r w:rsidRPr="00F70F12">
        <w:rPr>
          <w:rFonts w:ascii="Courier New" w:hAnsi="Courier New" w:cs="Courier New"/>
        </w:rPr>
        <w:t>﻿</w:t>
      </w:r>
      <w:r w:rsidR="009512D9" w:rsidRPr="00F70F12">
        <w:rPr>
          <w:rFonts w:ascii="Times New Roman" w:hAnsi="Times New Roman" w:cs="Times New Roman"/>
          <w:lang w:val="haw-US"/>
        </w:rPr>
        <w:t>submersible</w:t>
      </w:r>
      <w:r w:rsidR="009512D9">
        <w:rPr>
          <w:rFonts w:ascii="Calibri" w:hAnsi="Calibri" w:cs="Calibri"/>
          <w:lang w:val="haw-US"/>
        </w:rPr>
        <w:t xml:space="preserve"> </w:t>
      </w:r>
      <w:r w:rsidRPr="002D48E8">
        <w:rPr>
          <w:rFonts w:ascii="Times New Roman" w:hAnsi="Times New Roman" w:cs="Times New Roman"/>
        </w:rPr>
        <w:t>titanium heaters (</w:t>
      </w:r>
      <w:proofErr w:type="spellStart"/>
      <w:r w:rsidRPr="002D48E8">
        <w:rPr>
          <w:rFonts w:ascii="Times New Roman" w:hAnsi="Times New Roman" w:cs="Times New Roman"/>
        </w:rPr>
        <w:t>Finnex</w:t>
      </w:r>
      <w:proofErr w:type="spellEnd"/>
      <w:r w:rsidRPr="002D48E8">
        <w:rPr>
          <w:rFonts w:ascii="Times New Roman" w:hAnsi="Times New Roman" w:cs="Times New Roman"/>
        </w:rPr>
        <w:sym w:font="Symbol" w:char="F0D3"/>
      </w:r>
      <w:r w:rsidRPr="002D48E8">
        <w:rPr>
          <w:rFonts w:ascii="Times New Roman" w:hAnsi="Times New Roman" w:cs="Times New Roman"/>
        </w:rPr>
        <w:t>, TH-800, 800 W). Seawater pH was manipulated by direct CO</w:t>
      </w:r>
      <w:r w:rsidRPr="002D48E8">
        <w:rPr>
          <w:rFonts w:ascii="Times New Roman" w:hAnsi="Times New Roman" w:cs="Times New Roman"/>
          <w:vertAlign w:val="subscript"/>
        </w:rPr>
        <w:t>2</w:t>
      </w:r>
      <w:r w:rsidRPr="002D48E8">
        <w:rPr>
          <w:rFonts w:ascii="Times New Roman" w:hAnsi="Times New Roman" w:cs="Times New Roman"/>
        </w:rPr>
        <w:t xml:space="preserve"> bubbling through a hydro pump to maximize diffusion </w:t>
      </w:r>
      <w:r w:rsidRPr="002D48E8">
        <w:rPr>
          <w:rFonts w:ascii="Times New Roman" w:hAnsi="Times New Roman" w:cs="Times New Roman"/>
        </w:rPr>
        <w:fldChar w:fldCharType="begin" w:fldLock="1"/>
      </w:r>
      <w:r w:rsidRPr="002D48E8">
        <w:rPr>
          <w:rFonts w:ascii="Times New Roman" w:hAnsi="Times New Roman" w:cs="Times New Roman"/>
        </w:rPr>
        <w:instrText>ADDIN CSL_CITATION {"citationItems":[{"id":"ITEM-1","itemData":{"DOI":"10.4319/lom.2014.12.313","ISSN":"15415856","abstract":"Abstract The high cost of building and operating open-flow experimental systems for studies of biological response to ocean acidification (OA) has led to extensive use of short-term incubations in closed-flow systems that do not simulate natural conditions. An inexpensive ...","author":[{"dropping-particle":"","family":"Jokiel","given":"Paul L.","non-dropping-particle":"","parse-names":false,"suffix":""},{"dropping-particle":"","family":"Bahr","given":"Keisha D.","non-dropping-particle":"","parse-names":false,"suffix":""},{"dropping-particle":"","family":"Rodgers","given":"Ku'ulei S.","non-dropping-particle":"","parse-names":false,"suffix":""}],"container-title":"Limnology and Oceanography: Methods","id":"ITEM-1","issue":"MAY","issued":{"date-parts":[["2014"]]},"page":"313-322","title":"Low-cost, high-flow mesocosm system for simulating ocean acidification with CO2 gas","type":"article-journal","volume":"12"},"uris":["http://www.mendeley.com/documents/?uuid=85c6010b-4e5f-4d84-a031-3fae4611f782"]}],"mendeley":{"formattedCitation":"(Jokiel et al., 2014)","plainTextFormattedCitation":"(Jokiel et al., 2014)","previouslyFormattedCitation":"(Jokiel et al., 2014)"},"properties":{"noteIndex":0},"schema":"https://github.com/citation-style-language/schema/raw/master/csl-citation.json"}</w:instrText>
      </w:r>
      <w:r w:rsidRPr="002D48E8">
        <w:rPr>
          <w:rFonts w:ascii="Times New Roman" w:hAnsi="Times New Roman" w:cs="Times New Roman"/>
        </w:rPr>
        <w:fldChar w:fldCharType="separate"/>
      </w:r>
      <w:r w:rsidRPr="002D48E8">
        <w:rPr>
          <w:rFonts w:ascii="Times New Roman" w:hAnsi="Times New Roman" w:cs="Times New Roman"/>
          <w:noProof/>
        </w:rPr>
        <w:t>(Jokiel et al., 2014)</w:t>
      </w:r>
      <w:r w:rsidRPr="002D48E8">
        <w:rPr>
          <w:rFonts w:ascii="Times New Roman" w:hAnsi="Times New Roman" w:cs="Times New Roman"/>
        </w:rPr>
        <w:fldChar w:fldCharType="end"/>
      </w:r>
      <w:r w:rsidRPr="002D48E8">
        <w:rPr>
          <w:rFonts w:ascii="Times New Roman" w:hAnsi="Times New Roman" w:cs="Times New Roman"/>
        </w:rPr>
        <w:t xml:space="preserve">. All ambient and heated conditions were bubbled with air to ensure consistency in dissolved oxygen concentrations. </w:t>
      </w:r>
    </w:p>
    <w:p w14:paraId="6BCAB417" w14:textId="2AF43CAF" w:rsidR="007E2B1C" w:rsidRDefault="007E2B1C" w:rsidP="00927079">
      <w:pPr>
        <w:spacing w:line="360" w:lineRule="auto"/>
        <w:ind w:firstLine="720"/>
        <w:rPr>
          <w:rFonts w:ascii="Times New Roman" w:hAnsi="Times New Roman" w:cs="Times New Roman"/>
        </w:rPr>
      </w:pPr>
      <w:r w:rsidRPr="002D48E8">
        <w:rPr>
          <w:rFonts w:ascii="Times New Roman" w:hAnsi="Times New Roman" w:cs="Times New Roman"/>
        </w:rPr>
        <w:lastRenderedPageBreak/>
        <w:t xml:space="preserve">Because of the open-system, all treatments tracked natural daily and seasonal fluctuations. </w:t>
      </w:r>
      <w:bookmarkStart w:id="18" w:name="DataCollection"/>
      <w:r w:rsidRPr="002D48E8">
        <w:rPr>
          <w:rFonts w:ascii="Times New Roman" w:hAnsi="Times New Roman" w:cs="Times New Roman"/>
        </w:rPr>
        <w:t xml:space="preserve">No treatment was applied for the first two weeks </w:t>
      </w:r>
      <w:r w:rsidR="009512D9">
        <w:rPr>
          <w:rFonts w:ascii="Times New Roman" w:hAnsi="Times New Roman" w:cs="Times New Roman"/>
          <w:lang w:val="haw-US"/>
        </w:rPr>
        <w:t>during acclimation</w:t>
      </w:r>
      <w:r w:rsidRPr="002D48E8">
        <w:rPr>
          <w:rFonts w:ascii="Times New Roman" w:hAnsi="Times New Roman" w:cs="Times New Roman"/>
        </w:rPr>
        <w:t xml:space="preserve">. After which, treatments were ramped up </w:t>
      </w:r>
      <w:commentRangeStart w:id="19"/>
      <w:commentRangeStart w:id="20"/>
      <w:commentRangeStart w:id="21"/>
      <w:r w:rsidRPr="002D48E8">
        <w:rPr>
          <w:rFonts w:ascii="Times New Roman" w:hAnsi="Times New Roman" w:cs="Times New Roman"/>
        </w:rPr>
        <w:t>for</w:t>
      </w:r>
      <w:commentRangeEnd w:id="19"/>
      <w:r w:rsidRPr="002D48E8">
        <w:rPr>
          <w:rStyle w:val="CommentReference"/>
          <w:rFonts w:ascii="Times New Roman" w:hAnsi="Times New Roman" w:cs="Times New Roman"/>
        </w:rPr>
        <w:commentReference w:id="19"/>
      </w:r>
      <w:commentRangeEnd w:id="20"/>
      <w:r w:rsidR="00EF0CC6">
        <w:rPr>
          <w:rStyle w:val="CommentReference"/>
        </w:rPr>
        <w:commentReference w:id="20"/>
      </w:r>
      <w:commentRangeEnd w:id="21"/>
      <w:r w:rsidR="006C07CA">
        <w:rPr>
          <w:rStyle w:val="CommentReference"/>
        </w:rPr>
        <w:commentReference w:id="21"/>
      </w:r>
      <w:r w:rsidRPr="002D48E8">
        <w:rPr>
          <w:rFonts w:ascii="Times New Roman" w:hAnsi="Times New Roman" w:cs="Times New Roman"/>
        </w:rPr>
        <w:t xml:space="preserve"> two more weeks</w:t>
      </w:r>
      <w:r w:rsidR="006C07CA">
        <w:rPr>
          <w:rFonts w:ascii="Times New Roman" w:hAnsi="Times New Roman" w:cs="Times New Roman"/>
          <w:lang w:val="haw-US"/>
        </w:rPr>
        <w:t xml:space="preserve"> at a rate of -0.06 pH units day</w:t>
      </w:r>
      <w:r w:rsidR="006C07CA" w:rsidRPr="006C07CA">
        <w:rPr>
          <w:rFonts w:ascii="Times New Roman" w:hAnsi="Times New Roman" w:cs="Times New Roman"/>
          <w:vertAlign w:val="superscript"/>
          <w:lang w:val="haw-US"/>
        </w:rPr>
        <w:t>-1</w:t>
      </w:r>
      <w:r w:rsidRPr="002D48E8">
        <w:rPr>
          <w:rFonts w:ascii="Times New Roman" w:hAnsi="Times New Roman" w:cs="Times New Roman"/>
        </w:rPr>
        <w:t>. Temperature (</w:t>
      </w:r>
      <w:r w:rsidRPr="002D48E8">
        <w:rPr>
          <w:rFonts w:ascii="Times New Roman" w:hAnsi="Times New Roman" w:cs="Times New Roman"/>
        </w:rPr>
        <w:sym w:font="Symbol" w:char="F0B0"/>
      </w:r>
      <w:r w:rsidRPr="002D48E8">
        <w:rPr>
          <w:rFonts w:ascii="Times New Roman" w:hAnsi="Times New Roman" w:cs="Times New Roman"/>
        </w:rPr>
        <w:t xml:space="preserve">C), salinity </w:t>
      </w:r>
      <w:proofErr w:type="gramStart"/>
      <w:r w:rsidRPr="002D48E8">
        <w:rPr>
          <w:rFonts w:ascii="Calibri" w:hAnsi="Calibri" w:cs="Calibri"/>
        </w:rPr>
        <w:t>﻿</w:t>
      </w:r>
      <w:r w:rsidRPr="002D48E8">
        <w:rPr>
          <w:rFonts w:ascii="Times New Roman" w:hAnsi="Times New Roman" w:cs="Times New Roman"/>
        </w:rPr>
        <w:t>(</w:t>
      </w:r>
      <w:proofErr w:type="gramEnd"/>
      <w:r w:rsidRPr="002D48E8">
        <w:rPr>
          <w:rFonts w:ascii="Times New Roman" w:hAnsi="Times New Roman" w:cs="Times New Roman"/>
        </w:rPr>
        <w:t>‰), and dissolved oxygen (</w:t>
      </w:r>
      <w:r w:rsidRPr="002D48E8">
        <w:rPr>
          <w:rFonts w:ascii="Times New Roman" w:hAnsi="Times New Roman" w:cs="Times New Roman"/>
        </w:rPr>
        <w:sym w:font="Symbol" w:char="F025"/>
      </w:r>
      <w:r w:rsidRPr="002D48E8">
        <w:rPr>
          <w:rFonts w:ascii="Times New Roman" w:hAnsi="Times New Roman" w:cs="Times New Roman"/>
        </w:rPr>
        <w:t xml:space="preserve"> saturation) were measured at mid-day (11:00 – 14:00 h) to ensure consistent desired environmental conditions. Water samples were collected once a week for use in titrations and photometric pH determinations. </w:t>
      </w:r>
    </w:p>
    <w:p w14:paraId="72A08552" w14:textId="425F8927" w:rsidR="007E2B1C" w:rsidRPr="002D48E8" w:rsidRDefault="00F70F12" w:rsidP="00F70F12">
      <w:pPr>
        <w:spacing w:line="360" w:lineRule="auto"/>
        <w:rPr>
          <w:rFonts w:ascii="Times New Roman" w:hAnsi="Times New Roman" w:cs="Times New Roman"/>
          <w:b/>
          <w:bCs/>
        </w:rPr>
      </w:pPr>
      <w:r>
        <w:rPr>
          <w:rFonts w:ascii="Times New Roman" w:hAnsi="Times New Roman" w:cs="Times New Roman"/>
          <w:lang w:val="haw-US"/>
        </w:rPr>
        <w:tab/>
      </w:r>
      <w:commentRangeStart w:id="22"/>
      <w:r w:rsidR="007E2B1C" w:rsidRPr="002D48E8">
        <w:rPr>
          <w:rFonts w:ascii="Times New Roman" w:hAnsi="Times New Roman" w:cs="Times New Roman"/>
          <w:b/>
          <w:bCs/>
          <w:u w:val="single"/>
        </w:rPr>
        <w:t>pH</w:t>
      </w:r>
      <w:commentRangeEnd w:id="22"/>
      <w:r>
        <w:rPr>
          <w:rStyle w:val="CommentReference"/>
        </w:rPr>
        <w:commentReference w:id="22"/>
      </w:r>
      <w:r w:rsidR="007E2B1C" w:rsidRPr="002D48E8">
        <w:rPr>
          <w:rFonts w:ascii="Times New Roman" w:hAnsi="Times New Roman" w:cs="Times New Roman"/>
          <w:b/>
          <w:bCs/>
          <w:u w:val="single"/>
        </w:rPr>
        <w:t xml:space="preserve"> Spectrophotometer: </w:t>
      </w:r>
      <w:r w:rsidR="007E2B1C" w:rsidRPr="002D48E8">
        <w:rPr>
          <w:rFonts w:ascii="Times New Roman" w:hAnsi="Times New Roman" w:cs="Times New Roman"/>
          <w:b/>
          <w:bCs/>
          <w:u w:val="single"/>
        </w:rPr>
        <w:fldChar w:fldCharType="begin" w:fldLock="1"/>
      </w:r>
      <w:r w:rsidR="003B04B7" w:rsidRPr="002D48E8">
        <w:rPr>
          <w:rFonts w:ascii="Times New Roman" w:hAnsi="Times New Roman" w:cs="Times New Roman"/>
          <w:b/>
          <w:bCs/>
          <w:u w:val="single"/>
        </w:rPr>
        <w:instrText>ADDIN CSL_CITATION {"citationItems":[{"id":"ITEM-1","itemData":{"abstract":"The response of corals to future conditions of global warming and ocean acidification (OA) is a topic of considerable interest. However, little information is available on the seasonal interaction between temperature, pCO2, and irradiance under ecologically relevant experimental conditions. Controlled experiments were performed in continuous-flow mesocosms under full solar radiation to describe the direct and interactive effects of temperature, irradiance, and pCO2 on growth of a Hawaiian reef building coral (Montipora capitata) over an annual cycle. Corals were subjected to 12 experimental treatments consisting of two pCO2 levels (present-day levels, 2× present), two temperature regimes (ambient, heated+28C), and three conditions of irradiance (ambient, 50 and 90% reduction). A multiple polynomial regression model with full factorial fixed factors (temperature, pCO2, irradiance)was developed. Temperature and irradiance were the primary factors driving net calcification (Gnet) rates of M. capitata, with pCO2 playing a lesser role. Gnet showed a curvilinear response to irradiance and temperature, which defines thresholds at the end members. Also, high irradiance regimes under elevated temperatures showed a negative synergistic effect on Gnet. Therefore, decreasing irradiance penetration resulting from greater depth and/or higher turbidity will lower the impact of ocean warming on M. capitata. Results suggest that under future climate conditions, the interaction of environmental parameters may shift seasonal patterns in Gnet and timing of growth optima for M. capitata. Ocean warming in shallow water environments with high irradiance poses a more immediate threat to coral growth than acidification for this dominant coral species. In the future, increased temperature and the interaction between high irradiance and high temperature will be the main factors controlling Gnet with OA playing a less important role. This observation is congruent with other reports that high temperature combined with high irradiance is the main cause of high coral mortality during mass bleaching events.","author":[{"dropping-particle":"","family":"Bahr","given":"Keisha D","non-dropping-particle":"","parse-names":false,"suffix":""},{"dropping-particle":"","family":"Jokiel","given":"Paul L","non-dropping-particle":"","parse-names":false,"suffix":""}],"id":"ITEM-1","issued":{"date-parts":[["2016"]]},"title":"Seasonal and annual calcification rates of the Hawaiian reef coral, Montipora capitata, under present and future climate change scenarios Keisha","type":"article-journal"},"uris":["http://www.mendeley.com/documents/?uuid=d1a86a16-252b-4066-8ee3-bdfda92de966"]}],"mendeley":{"formattedCitation":"(Bahr &amp; Jokiel, 2016)","plainTextFormattedCitation":"(Bahr &amp; Jokiel, 2016)","previouslyFormattedCitation":"(Bahr &amp; Jokiel, 2016)"},"properties":{"noteIndex":0},"schema":"https://github.com/citation-style-language/schema/raw/master/csl-citation.json"}</w:instrText>
      </w:r>
      <w:r w:rsidR="007E2B1C" w:rsidRPr="002D48E8">
        <w:rPr>
          <w:rFonts w:ascii="Times New Roman" w:hAnsi="Times New Roman" w:cs="Times New Roman"/>
          <w:b/>
          <w:bCs/>
          <w:u w:val="single"/>
        </w:rPr>
        <w:fldChar w:fldCharType="separate"/>
      </w:r>
      <w:r w:rsidR="007E2B1C" w:rsidRPr="002D48E8">
        <w:rPr>
          <w:rFonts w:ascii="Times New Roman" w:hAnsi="Times New Roman" w:cs="Times New Roman"/>
          <w:bCs/>
          <w:noProof/>
        </w:rPr>
        <w:t>(Bahr &amp; Jokiel, 2016)</w:t>
      </w:r>
      <w:r w:rsidR="007E2B1C" w:rsidRPr="002D48E8">
        <w:rPr>
          <w:rFonts w:ascii="Times New Roman" w:hAnsi="Times New Roman" w:cs="Times New Roman"/>
          <w:b/>
          <w:bCs/>
          <w:u w:val="single"/>
        </w:rPr>
        <w:fldChar w:fldCharType="end"/>
      </w:r>
      <w:r w:rsidR="007E2B1C" w:rsidRPr="002D48E8">
        <w:rPr>
          <w:rFonts w:ascii="Times New Roman" w:hAnsi="Times New Roman" w:cs="Times New Roman"/>
          <w:b/>
          <w:bCs/>
        </w:rPr>
        <w:t>:</w:t>
      </w:r>
    </w:p>
    <w:p w14:paraId="132799B8" w14:textId="77777777" w:rsidR="007E2B1C" w:rsidRPr="002D48E8" w:rsidRDefault="007E2B1C" w:rsidP="003277C9">
      <w:pPr>
        <w:spacing w:line="360" w:lineRule="auto"/>
        <w:ind w:firstLine="720"/>
        <w:rPr>
          <w:rFonts w:ascii="Times New Roman" w:hAnsi="Times New Roman" w:cs="Times New Roman"/>
          <w:b/>
          <w:bCs/>
        </w:rPr>
      </w:pPr>
      <w:r w:rsidRPr="002D48E8">
        <w:rPr>
          <w:rFonts w:ascii="Times New Roman" w:hAnsi="Times New Roman" w:cs="Times New Roman"/>
        </w:rPr>
        <w:t>Seawater pH was determined spectrophotometrically (</w:t>
      </w:r>
      <w:proofErr w:type="spellStart"/>
      <w:r w:rsidRPr="002D48E8">
        <w:rPr>
          <w:rFonts w:ascii="Times New Roman" w:hAnsi="Times New Roman" w:cs="Times New Roman"/>
        </w:rPr>
        <w:t>pH</w:t>
      </w:r>
      <w:r w:rsidRPr="002D48E8">
        <w:rPr>
          <w:rFonts w:ascii="Times New Roman" w:hAnsi="Times New Roman" w:cs="Times New Roman"/>
          <w:vertAlign w:val="subscript"/>
        </w:rPr>
        <w:t>Total</w:t>
      </w:r>
      <w:proofErr w:type="spellEnd"/>
      <w:r w:rsidRPr="002D48E8">
        <w:rPr>
          <w:rFonts w:ascii="Times New Roman" w:hAnsi="Times New Roman" w:cs="Times New Roman"/>
        </w:rPr>
        <w:t>) each week using m-cresol purple dye (Sigma-Aldrich</w:t>
      </w:r>
      <w:r w:rsidRPr="002D48E8">
        <w:rPr>
          <w:rFonts w:ascii="Times New Roman" w:hAnsi="Times New Roman" w:cs="Times New Roman"/>
        </w:rPr>
        <w:sym w:font="Symbol" w:char="F0D3"/>
      </w:r>
      <w:r w:rsidRPr="002D48E8">
        <w:rPr>
          <w:rFonts w:ascii="Times New Roman" w:hAnsi="Times New Roman" w:cs="Times New Roman"/>
        </w:rPr>
        <w:t xml:space="preserve"> #857890). All procedures were followed according to SOP 7 </w:t>
      </w:r>
      <w:r w:rsidRPr="002D48E8">
        <w:rPr>
          <w:rFonts w:ascii="Times New Roman" w:hAnsi="Times New Roman" w:cs="Times New Roman"/>
        </w:rPr>
        <w:fldChar w:fldCharType="begin" w:fldLock="1"/>
      </w:r>
      <w:r w:rsidRPr="002D48E8">
        <w:rPr>
          <w:rFonts w:ascii="Times New Roman" w:hAnsi="Times New Roman" w:cs="Times New Roman"/>
        </w:rPr>
        <w:instrText>ADDIN CSL_CITATION {"citationItems":[{"id":"ITEM-1","itemData":{"DOI":"10.1159/000331784","ISBN":"9789279111181","ISSN":"19739478","PMID":"21097387","abstract":"CHAP 1 - Introduction to the Guide CHAP 2 - Solution chemistry of carbon dioxide in sea water CHAP 3 - Quality assurance CHAP 4 - Recommended standard operating procedures (SOPs) SOP 1 - Water sampling for the parameters of the oceanic carbon dioxide system SOP 2 - Determination of total dissolved inorganic carbon in sea water SOP 3a - Determination of total alkalinity in sea water using a closed-cell titration SOP 3b - Determination of total alkalinity in sea water using an open-cell titration SOP 4 - Determination of p(CO2) in air that is in equilibrium with a discrete sample of sea water SOP 5 - Determination of p(CO2) in air that is in equilibrium with a continuous stream of sea water SOP 6a - Determination of the pH of sea water using a glass/reference electrode cell SOP 6b - Determination of the pH of sea water using the indicator dye m-cresol purple SOP 7 - Determination of dissolved organic carbon and total dissolved nitrogen in sea water SOP 7 en EspaÃol - Determinacion de carbono organico disuelto y nitrogeno total disuelto en agua de mar SOP 11 - Gravimetric calibration of the volume of a gas loop using water SOP 12 - Gravimetric calibration of volume delivered using water SOP 13 - Gravimetric calibration of volume contained using water SOP 14 - Procedure for preparing sodium carbonate solutions for the calibration of coulometric CT measurements SOP 21 - Applying air buoyancy corrections SOP 22 - Preparation of control charts SOP 23 - Statistical techniques used in quality assessment SOP 24 - Calculation of the fugacity of carbon dioxide in the pure gas or in air CHAP 5 - Physical and thermodynamic data Errata - to the hard copy of the Guide to best practices for ocean CO2 measurements","author":[{"dropping-particle":"","family":"Dickson","given":"A G","non-dropping-particle":"","parse-names":false,"suffix":""},{"dropping-particle":"","family":"Sabine","given":"C L","non-dropping-particle":"","parse-names":false,"suffix":""},{"dropping-particle":"","family":"Christian","given":"J R","non-dropping-particle":"","parse-names":false,"suffix":""}],"container-title":"PICES Special Publication 3","id":"ITEM-1","issue":"8","issued":{"date-parts":[["2007"]]},"number-of-pages":"191","title":"Guide to best practices for ocean CO&lt;sub&gt;2&lt;/sub&gt; measurements","type":"book","volume":"3"},"uris":["http://www.mendeley.com/documents/?uuid=238d621b-25ac-4e83-af79-4a33bf07bc15"]}],"mendeley":{"formattedCitation":"(Dickson, Sabine, &amp; Christian, 2007)","plainTextFormattedCitation":"(Dickson, Sabine, &amp; Christian, 2007)","previouslyFormattedCitation":"(Dickson, Sabine, &amp; Christian, 2007)"},"properties":{"noteIndex":0},"schema":"https://github.com/citation-style-language/schema/raw/master/csl-citation.json"}</w:instrText>
      </w:r>
      <w:r w:rsidRPr="002D48E8">
        <w:rPr>
          <w:rFonts w:ascii="Times New Roman" w:hAnsi="Times New Roman" w:cs="Times New Roman"/>
        </w:rPr>
        <w:fldChar w:fldCharType="separate"/>
      </w:r>
      <w:r w:rsidRPr="002D48E8">
        <w:rPr>
          <w:rFonts w:ascii="Times New Roman" w:hAnsi="Times New Roman" w:cs="Times New Roman"/>
          <w:noProof/>
        </w:rPr>
        <w:t>(Dickson, Sabine, &amp; Christian, 2007)</w:t>
      </w:r>
      <w:r w:rsidRPr="002D48E8">
        <w:rPr>
          <w:rFonts w:ascii="Times New Roman" w:hAnsi="Times New Roman" w:cs="Times New Roman"/>
        </w:rPr>
        <w:fldChar w:fldCharType="end"/>
      </w:r>
      <w:r w:rsidRPr="002D48E8">
        <w:rPr>
          <w:rFonts w:ascii="Times New Roman" w:hAnsi="Times New Roman" w:cs="Times New Roman"/>
        </w:rPr>
        <w:t xml:space="preserve">. In addition to the above procedure, pH was checked frequently using an </w:t>
      </w:r>
      <w:proofErr w:type="spellStart"/>
      <w:r w:rsidRPr="002D48E8">
        <w:rPr>
          <w:rFonts w:ascii="Times New Roman" w:hAnsi="Times New Roman" w:cs="Times New Roman"/>
        </w:rPr>
        <w:t>Accumet</w:t>
      </w:r>
      <w:proofErr w:type="spellEnd"/>
      <w:r w:rsidRPr="002D48E8">
        <w:rPr>
          <w:rFonts w:ascii="Times New Roman" w:hAnsi="Times New Roman" w:cs="Times New Roman"/>
        </w:rPr>
        <w:sym w:font="Symbol" w:char="F0D3"/>
      </w:r>
      <w:r w:rsidRPr="002D48E8">
        <w:rPr>
          <w:rFonts w:ascii="Times New Roman" w:hAnsi="Times New Roman" w:cs="Times New Roman"/>
        </w:rPr>
        <w:t xml:space="preserve"> AP72pH/mV/temperature meter (</w:t>
      </w:r>
      <w:proofErr w:type="spellStart"/>
      <w:r w:rsidRPr="002D48E8">
        <w:rPr>
          <w:rFonts w:ascii="Times New Roman" w:hAnsi="Times New Roman" w:cs="Times New Roman"/>
        </w:rPr>
        <w:t>pH</w:t>
      </w:r>
      <w:r w:rsidRPr="002D48E8">
        <w:rPr>
          <w:rFonts w:ascii="Times New Roman" w:hAnsi="Times New Roman" w:cs="Times New Roman"/>
          <w:vertAlign w:val="subscript"/>
        </w:rPr>
        <w:t>NBS</w:t>
      </w:r>
      <w:proofErr w:type="spellEnd"/>
      <w:r w:rsidRPr="002D48E8">
        <w:rPr>
          <w:rFonts w:ascii="Times New Roman" w:hAnsi="Times New Roman" w:cs="Times New Roman"/>
        </w:rPr>
        <w:t xml:space="preserve">) to ensure stability in between sampling. </w:t>
      </w:r>
    </w:p>
    <w:p w14:paraId="7140F64A" w14:textId="77777777" w:rsidR="007E2B1C" w:rsidRPr="002D48E8" w:rsidRDefault="007E2B1C" w:rsidP="003277C9">
      <w:pPr>
        <w:spacing w:line="360" w:lineRule="auto"/>
        <w:ind w:firstLine="720"/>
        <w:rPr>
          <w:rFonts w:ascii="Times New Roman" w:hAnsi="Times New Roman" w:cs="Times New Roman"/>
          <w:b/>
          <w:bCs/>
          <w:u w:val="single"/>
        </w:rPr>
      </w:pPr>
      <w:r w:rsidRPr="002D48E8">
        <w:rPr>
          <w:rFonts w:ascii="Times New Roman" w:hAnsi="Times New Roman" w:cs="Times New Roman"/>
          <w:b/>
          <w:bCs/>
          <w:u w:val="single"/>
        </w:rPr>
        <w:t xml:space="preserve">Titrations: </w:t>
      </w:r>
    </w:p>
    <w:p w14:paraId="64357BE7" w14:textId="77777777" w:rsidR="007E2B1C" w:rsidRPr="002D48E8" w:rsidRDefault="007E2B1C" w:rsidP="003277C9">
      <w:pPr>
        <w:spacing w:line="360" w:lineRule="auto"/>
        <w:ind w:firstLine="720"/>
        <w:rPr>
          <w:rFonts w:ascii="Times New Roman" w:hAnsi="Times New Roman" w:cs="Times New Roman"/>
        </w:rPr>
      </w:pPr>
      <w:r w:rsidRPr="002D48E8">
        <w:rPr>
          <w:rFonts w:ascii="Calibri" w:hAnsi="Calibri" w:cs="Calibri"/>
          <w:b/>
          <w:bCs/>
          <w:u w:val="single"/>
        </w:rPr>
        <w:t>﻿</w:t>
      </w:r>
      <w:r w:rsidRPr="002D48E8">
        <w:rPr>
          <w:rFonts w:ascii="Times New Roman" w:hAnsi="Times New Roman" w:cs="Times New Roman"/>
        </w:rPr>
        <w:t>Total alkalinity was measured weekly using an automatic titrator (</w:t>
      </w:r>
      <w:proofErr w:type="spellStart"/>
      <w:r w:rsidRPr="002D48E8">
        <w:rPr>
          <w:rFonts w:ascii="Times New Roman" w:hAnsi="Times New Roman" w:cs="Times New Roman"/>
        </w:rPr>
        <w:t>Titrino</w:t>
      </w:r>
      <w:proofErr w:type="spellEnd"/>
      <w:r w:rsidRPr="002D48E8">
        <w:rPr>
          <w:rFonts w:ascii="Times New Roman" w:hAnsi="Times New Roman" w:cs="Times New Roman"/>
        </w:rPr>
        <w:sym w:font="Symbol" w:char="F0D3"/>
      </w:r>
      <w:r w:rsidRPr="002D48E8">
        <w:rPr>
          <w:rFonts w:ascii="Times New Roman" w:hAnsi="Times New Roman" w:cs="Times New Roman"/>
        </w:rPr>
        <w:t xml:space="preserve"> Plus 877, </w:t>
      </w:r>
      <w:proofErr w:type="spellStart"/>
      <w:r w:rsidRPr="002D48E8">
        <w:rPr>
          <w:rFonts w:ascii="Times New Roman" w:hAnsi="Times New Roman" w:cs="Times New Roman"/>
        </w:rPr>
        <w:t>Metrohm</w:t>
      </w:r>
      <w:proofErr w:type="spellEnd"/>
      <w:r w:rsidRPr="002D48E8">
        <w:rPr>
          <w:rFonts w:ascii="Times New Roman" w:hAnsi="Times New Roman" w:cs="Times New Roman"/>
        </w:rPr>
        <w:t xml:space="preserve">) with pH glass electrode (9101 </w:t>
      </w:r>
      <w:proofErr w:type="spellStart"/>
      <w:r w:rsidRPr="002D48E8">
        <w:rPr>
          <w:rFonts w:ascii="Times New Roman" w:hAnsi="Times New Roman" w:cs="Times New Roman"/>
        </w:rPr>
        <w:t>Herisau</w:t>
      </w:r>
      <w:proofErr w:type="spellEnd"/>
      <w:r w:rsidRPr="002D48E8">
        <w:rPr>
          <w:rFonts w:ascii="Times New Roman" w:hAnsi="Times New Roman" w:cs="Times New Roman"/>
        </w:rPr>
        <w:t xml:space="preserve">, </w:t>
      </w:r>
      <w:proofErr w:type="spellStart"/>
      <w:r w:rsidRPr="002D48E8">
        <w:rPr>
          <w:rFonts w:ascii="Times New Roman" w:hAnsi="Times New Roman" w:cs="Times New Roman"/>
        </w:rPr>
        <w:t>Metrohm</w:t>
      </w:r>
      <w:proofErr w:type="spellEnd"/>
      <w:r w:rsidRPr="002D48E8">
        <w:rPr>
          <w:rFonts w:ascii="Times New Roman" w:hAnsi="Times New Roman" w:cs="Times New Roman"/>
        </w:rPr>
        <w:sym w:font="Symbol" w:char="F0D3"/>
      </w:r>
      <w:r w:rsidRPr="002D48E8">
        <w:rPr>
          <w:rFonts w:ascii="Times New Roman" w:hAnsi="Times New Roman" w:cs="Times New Roman"/>
        </w:rPr>
        <w:t xml:space="preserve">). The automatic titrator was checked and confirmed for precision with certified reference materials (CRM) (Batch 127 from A. Dickson Laboratory, Scripps Institution of Oceanography). Additional seawater parameters were calculated using the program CO2SYS </w:t>
      </w:r>
      <w:r w:rsidRPr="002D48E8">
        <w:rPr>
          <w:rFonts w:ascii="Times New Roman" w:hAnsi="Times New Roman" w:cs="Times New Roman"/>
        </w:rPr>
        <w:fldChar w:fldCharType="begin" w:fldLock="1"/>
      </w:r>
      <w:r w:rsidRPr="002D48E8">
        <w:rPr>
          <w:rFonts w:ascii="Times New Roman" w:hAnsi="Times New Roman" w:cs="Times New Roman"/>
        </w:rPr>
        <w:instrText>ADDIN CSL_CITATION {"citationItems":[{"id":"ITEM-1","itemData":{"DOI":"10.3334/CDIAC/otg.CO2SYS_XLS_CDIAC105a","author":[{"dropping-particle":"","family":"Pierrot, D. E. Lewis","given":"and D. W. R. Wallace.","non-dropping-particle":"","parse-names":false,"suffix":""}],"id":"ITEM-1","issued":{"date-parts":[["2006"]]},"title":"MS Excel Program Developed for CO2 System Calculations.","type":"article-journal"},"uris":["http://www.mendeley.com/documents/?uuid=3528b449-1fa3-48d6-a4ab-af00b422c3c0"]}],"mendeley":{"formattedCitation":"(Pierrot, D. E. Lewis, 2006)","manualFormatting":"(Pierrot, D., 2012)","plainTextFormattedCitation":"(Pierrot, D. E. Lewis, 2006)","previouslyFormattedCitation":"(Pierrot, D. E. Lewis, 2006)"},"properties":{"noteIndex":0},"schema":"https://github.com/citation-style-language/schema/raw/master/csl-citation.json"}</w:instrText>
      </w:r>
      <w:r w:rsidRPr="002D48E8">
        <w:rPr>
          <w:rFonts w:ascii="Times New Roman" w:hAnsi="Times New Roman" w:cs="Times New Roman"/>
        </w:rPr>
        <w:fldChar w:fldCharType="separate"/>
      </w:r>
      <w:r w:rsidRPr="002D48E8">
        <w:rPr>
          <w:rFonts w:ascii="Times New Roman" w:hAnsi="Times New Roman" w:cs="Times New Roman"/>
          <w:noProof/>
        </w:rPr>
        <w:t>(Pierrot, D., 2012)</w:t>
      </w:r>
      <w:r w:rsidRPr="002D48E8">
        <w:rPr>
          <w:rFonts w:ascii="Times New Roman" w:hAnsi="Times New Roman" w:cs="Times New Roman"/>
        </w:rPr>
        <w:fldChar w:fldCharType="end"/>
      </w:r>
      <w:r w:rsidRPr="002D48E8">
        <w:rPr>
          <w:rFonts w:ascii="Times New Roman" w:hAnsi="Times New Roman" w:cs="Times New Roman"/>
        </w:rPr>
        <w:t xml:space="preserve"> with stoichiometric dissociation constants (K1, K2) as redefined (original by </w:t>
      </w:r>
      <w:r w:rsidRPr="002D48E8">
        <w:rPr>
          <w:rFonts w:ascii="Times New Roman" w:hAnsi="Times New Roman" w:cs="Times New Roman"/>
        </w:rPr>
        <w:fldChar w:fldCharType="begin" w:fldLock="1"/>
      </w:r>
      <w:r w:rsidRPr="002D48E8">
        <w:rPr>
          <w:rFonts w:ascii="Times New Roman" w:hAnsi="Times New Roman" w:cs="Times New Roman"/>
        </w:rPr>
        <w:instrText>ADDIN CSL_CITATION {"citationItems":[{"id":"ITEM-1","itemData":{"DOI":"10.4319/lo.1973.18.6.0897","ISSN":"1939-5590","abstract":"The apparent dissociation constants of carbonic as acid in seawater were determined functions of temperature (2-35°C) and salinity ( 19-43%) at atmospheric pressure by measurement of K’1 and the product K’, K’,. At 35sa salinity and 25°C the measured values were pE1 = 6.600 and pK’2 = 9.115; at 35% and 2°C the measured values were pK’1 = 6.177 and pKPz = 9.431.","author":[{"dropping-particle":"","family":"Mehrbach","given":"C.","non-dropping-particle":"","parse-names":false,"suffix":""},{"dropping-particle":"","family":"Culberson","given":"C.H.","non-dropping-particle":"","parse-names":false,"suffix":""},{"dropping-particle":"","family":"Hawley","given":"J.E.","non-dropping-particle":"","parse-names":false,"suffix":""},{"dropping-particle":"","family":"Pytkowicz","given":"R.M.","non-dropping-particle":"","parse-names":false,"suffix":""}],"container-title":"Limnology and Oceanography","id":"ITEM-1","issue":"6","issued":{"date-parts":[["1973"]]},"page":"897-907","title":"Measurement of the Apparent Dissociation Constants of Carbonic Acid in Seawater At Atmospheric Pressure","type":"article-journal","volume":"18"},"uris":["http://www.mendeley.com/documents/?uuid=1732be63-af3d-46b7-96b7-6fda53f29987"]}],"mendeley":{"formattedCitation":"(Mehrbach, Culberson, Hawley, &amp; Pytkowicz, 1973)","manualFormatting":"Mehrbach et. al., 1973)","plainTextFormattedCitation":"(Mehrbach, Culberson, Hawley, &amp; Pytkowicz, 1973)","previouslyFormattedCitation":"(Mehrbach, Culberson, Hawley, &amp; Pytkowicz, 1973)"},"properties":{"noteIndex":0},"schema":"https://github.com/citation-style-language/schema/raw/master/csl-citation.json"}</w:instrText>
      </w:r>
      <w:r w:rsidRPr="002D48E8">
        <w:rPr>
          <w:rFonts w:ascii="Times New Roman" w:hAnsi="Times New Roman" w:cs="Times New Roman"/>
        </w:rPr>
        <w:fldChar w:fldCharType="separate"/>
      </w:r>
      <w:r w:rsidRPr="002D48E8">
        <w:rPr>
          <w:rFonts w:ascii="Times New Roman" w:hAnsi="Times New Roman" w:cs="Times New Roman"/>
          <w:noProof/>
        </w:rPr>
        <w:t>Mehrbach et. al., 1973)</w:t>
      </w:r>
      <w:r w:rsidRPr="002D48E8">
        <w:rPr>
          <w:rFonts w:ascii="Times New Roman" w:hAnsi="Times New Roman" w:cs="Times New Roman"/>
        </w:rPr>
        <w:fldChar w:fldCharType="end"/>
      </w:r>
      <w:r w:rsidRPr="002D48E8">
        <w:rPr>
          <w:rFonts w:ascii="Times New Roman" w:hAnsi="Times New Roman" w:cs="Times New Roman"/>
        </w:rPr>
        <w:t xml:space="preserve"> by </w:t>
      </w:r>
      <w:r w:rsidRPr="002D48E8">
        <w:rPr>
          <w:rFonts w:ascii="Times New Roman" w:hAnsi="Times New Roman" w:cs="Times New Roman"/>
        </w:rPr>
        <w:fldChar w:fldCharType="begin" w:fldLock="1"/>
      </w:r>
      <w:r w:rsidRPr="002D48E8">
        <w:rPr>
          <w:rFonts w:ascii="Times New Roman" w:hAnsi="Times New Roman" w:cs="Times New Roman"/>
        </w:rPr>
        <w:instrText>ADDIN CSL_CITATION {"citationItems":[{"id":"ITEM-1","itemData":{"abstract":"The published experimental data of Hansson and of Mehrbach et al. have been critically compared after adjustment to a common pH scale based upon total hydrogen ion concentration. No significant systematic differences are found within the overall experimental error of the data. The results have been pooled to yield reliable equations that can be used to estimate pK1* and pK2* for seawater media at salinities from 0 to 40 and at temperatures from 2 to 35°C.","author":[{"dropping-particle":"","family":"Dickson","given":"A. G.","non-dropping-particle":"","parse-names":false,"suffix":""},{"dropping-particle":"","family":"Millero","given":"F.J.","non-dropping-particle":"","parse-names":false,"suffix":""}],"id":"ITEM-1","issued":{"date-parts":[["1987"]]},"page":"1733-1743","title":"A Comparison of the Equilibrium Constants for the Dissociation of Carbonic Acid in Seawater Media","type":"article-journal","volume":"34"},"uris":["http://www.mendeley.com/documents/?uuid=1fd719c5-d584-4cfb-87d2-00aec94a3e53"]}],"mendeley":{"formattedCitation":"(Dickson &amp; Millero, 1987)","manualFormatting":"Dickson &amp; Millero, 1987. ","plainTextFormattedCitation":"(Dickson &amp; Millero, 1987)","previouslyFormattedCitation":"(Dickson &amp; Millero, 1987)"},"properties":{"noteIndex":0},"schema":"https://github.com/citation-style-language/schema/raw/master/csl-citation.json"}</w:instrText>
      </w:r>
      <w:r w:rsidRPr="002D48E8">
        <w:rPr>
          <w:rFonts w:ascii="Times New Roman" w:hAnsi="Times New Roman" w:cs="Times New Roman"/>
        </w:rPr>
        <w:fldChar w:fldCharType="separate"/>
      </w:r>
      <w:r w:rsidRPr="002D48E8">
        <w:rPr>
          <w:rFonts w:ascii="Times New Roman" w:hAnsi="Times New Roman" w:cs="Times New Roman"/>
          <w:noProof/>
        </w:rPr>
        <w:t xml:space="preserve">Dickson &amp; Millero, 1987. </w:t>
      </w:r>
      <w:r w:rsidRPr="002D48E8">
        <w:rPr>
          <w:rFonts w:ascii="Times New Roman" w:hAnsi="Times New Roman" w:cs="Times New Roman"/>
        </w:rPr>
        <w:fldChar w:fldCharType="end"/>
      </w:r>
    </w:p>
    <w:bookmarkEnd w:id="18"/>
    <w:p w14:paraId="72DF330B" w14:textId="77777777" w:rsidR="007E2B1C" w:rsidRPr="002D48E8" w:rsidRDefault="007E2B1C" w:rsidP="003277C9">
      <w:pPr>
        <w:spacing w:line="360" w:lineRule="auto"/>
        <w:rPr>
          <w:rFonts w:ascii="Times New Roman" w:hAnsi="Times New Roman" w:cs="Times New Roman"/>
        </w:rPr>
      </w:pPr>
    </w:p>
    <w:p w14:paraId="77B61CF0" w14:textId="77777777" w:rsidR="007E2B1C" w:rsidRPr="002D48E8" w:rsidRDefault="007E2B1C" w:rsidP="003277C9">
      <w:pPr>
        <w:spacing w:line="360" w:lineRule="auto"/>
        <w:rPr>
          <w:rFonts w:ascii="Times New Roman" w:hAnsi="Times New Roman" w:cs="Times New Roman"/>
          <w:b/>
          <w:bCs/>
          <w:u w:val="single"/>
        </w:rPr>
      </w:pPr>
      <w:bookmarkStart w:id="23" w:name="SEM"/>
      <w:r w:rsidRPr="002D48E8">
        <w:rPr>
          <w:rFonts w:ascii="Times New Roman" w:hAnsi="Times New Roman" w:cs="Times New Roman"/>
          <w:b/>
          <w:bCs/>
          <w:u w:val="single"/>
        </w:rPr>
        <w:t>4. SEM and Image J</w:t>
      </w:r>
    </w:p>
    <w:bookmarkEnd w:id="23"/>
    <w:p w14:paraId="20810B6A" w14:textId="4F3410F9" w:rsidR="007E2B1C" w:rsidRPr="002D48E8" w:rsidRDefault="007E2B1C" w:rsidP="003277C9">
      <w:pPr>
        <w:spacing w:line="360" w:lineRule="auto"/>
        <w:ind w:firstLine="720"/>
        <w:rPr>
          <w:rFonts w:ascii="Times New Roman" w:eastAsia="Times New Roman" w:hAnsi="Times New Roman" w:cs="Times New Roman"/>
          <w:color w:val="222222"/>
        </w:rPr>
      </w:pPr>
      <w:r w:rsidRPr="002D48E8">
        <w:rPr>
          <w:rFonts w:ascii="Times New Roman" w:hAnsi="Times New Roman" w:cs="Times New Roman"/>
        </w:rPr>
        <w:t xml:space="preserve">At the end of the </w:t>
      </w:r>
      <w:r w:rsidR="00D67298" w:rsidRPr="002D48E8">
        <w:rPr>
          <w:rFonts w:ascii="Times New Roman" w:hAnsi="Times New Roman" w:cs="Times New Roman"/>
          <w:lang w:val="haw-US"/>
        </w:rPr>
        <w:t>138-day</w:t>
      </w:r>
      <w:r w:rsidRPr="002D48E8">
        <w:rPr>
          <w:rFonts w:ascii="Times New Roman" w:hAnsi="Times New Roman" w:cs="Times New Roman"/>
        </w:rPr>
        <w:t xml:space="preserve"> experimental period, spines were plucked from each individual urchin (n=23) for use in scanning electron microscopy (SEM)</w:t>
      </w:r>
      <w:r w:rsidR="00743B9B" w:rsidRPr="002D48E8">
        <w:rPr>
          <w:rFonts w:ascii="Times New Roman" w:hAnsi="Times New Roman" w:cs="Times New Roman"/>
          <w:lang w:val="haw-US"/>
        </w:rPr>
        <w:t xml:space="preserve"> at the Biological Electron Microscope Facility (BEMF) at the University of Hawaiʻi at Mānoa</w:t>
      </w:r>
      <w:r w:rsidRPr="002D48E8">
        <w:rPr>
          <w:rFonts w:ascii="Times New Roman" w:hAnsi="Times New Roman" w:cs="Times New Roman"/>
        </w:rPr>
        <w:t xml:space="preserve">. Approximately 10–20 spines were haphazardly selected from the </w:t>
      </w:r>
      <w:commentRangeStart w:id="24"/>
      <w:commentRangeStart w:id="25"/>
      <w:r w:rsidRPr="002D48E8">
        <w:rPr>
          <w:rFonts w:ascii="Times New Roman" w:hAnsi="Times New Roman" w:cs="Times New Roman"/>
        </w:rPr>
        <w:t xml:space="preserve">skirt </w:t>
      </w:r>
      <w:commentRangeEnd w:id="24"/>
      <w:r w:rsidR="00D67298" w:rsidRPr="002D48E8">
        <w:rPr>
          <w:rStyle w:val="CommentReference"/>
          <w:rFonts w:ascii="Times New Roman" w:hAnsi="Times New Roman" w:cs="Times New Roman"/>
        </w:rPr>
        <w:commentReference w:id="24"/>
      </w:r>
      <w:commentRangeEnd w:id="25"/>
      <w:r w:rsidR="009920C8">
        <w:rPr>
          <w:rStyle w:val="CommentReference"/>
        </w:rPr>
        <w:commentReference w:id="25"/>
      </w:r>
      <w:r w:rsidRPr="002D48E8">
        <w:rPr>
          <w:rFonts w:ascii="Times New Roman" w:hAnsi="Times New Roman" w:cs="Times New Roman"/>
        </w:rPr>
        <w:t>of the urchin test</w:t>
      </w:r>
      <w:r w:rsidR="003B04B7" w:rsidRPr="002D48E8">
        <w:rPr>
          <w:rFonts w:ascii="Times New Roman" w:hAnsi="Times New Roman" w:cs="Times New Roman"/>
          <w:lang w:val="haw-US"/>
        </w:rPr>
        <w:t xml:space="preserve"> (</w:t>
      </w:r>
      <w:r w:rsidR="003B04B7" w:rsidRPr="002D48E8">
        <w:rPr>
          <w:rFonts w:ascii="Times New Roman" w:hAnsi="Times New Roman" w:cs="Times New Roman"/>
          <w:i/>
          <w:iCs/>
          <w:lang w:val="haw-US"/>
        </w:rPr>
        <w:t xml:space="preserve">possible diagram from </w:t>
      </w:r>
      <w:r w:rsidR="003B04B7" w:rsidRPr="002D48E8">
        <w:rPr>
          <w:rFonts w:ascii="Times New Roman" w:hAnsi="Times New Roman" w:cs="Times New Roman"/>
          <w:i/>
          <w:iCs/>
          <w:lang w:val="haw-US"/>
        </w:rPr>
        <w:fldChar w:fldCharType="begin" w:fldLock="1"/>
      </w:r>
      <w:r w:rsidR="002D48E8" w:rsidRPr="002D48E8">
        <w:rPr>
          <w:rFonts w:ascii="Times New Roman" w:hAnsi="Times New Roman" w:cs="Times New Roman"/>
          <w:i/>
          <w:iCs/>
          <w:lang w:val="haw-US"/>
        </w:rPr>
        <w:instrText>ADDIN CSL_CITATION {"citationItems":[{"id":"ITEM-1","itemData":{"DOI":"doi:10.1093/icesjms/fsv018","abstract":"Increased atmospheric CO2 concentration is leading to changes in the carbonate chemistry and the temperature of the ocean. The impact of these processes on marine organisms will depend on their ability to cope with those changes, particularly the maintenance of calcium carbonate struc- tures. Both a laboratory experiment (long-term exposure to decreased pH and increased temperature) and collections of individuals from natural environments characterized by low pH levels (individuals from intertidal pools and around a CO2 seep) were here coupled to comprehensively study the impact of near-future conditions of pH and temperature on the mechanical properties of the skeleton of the euechinoid sea urchin Paracentrotus lividus. To assess skeletal mechanical properties, we characterized the fracture force, Young’s modulus, second moment of area, material nanohardness, and specific Young’s modulus of sea urchin test plates. None of these parameters were significantly affected by low pH and/or increased temperature in the laboratory experiment and by low pH only in the individuals chronically exposed to lowered pH from the CO2 seeps. In tidal pools, the fracture force was higher and the Young’s modulus lower in ambital plates of individuals from the rock pool char- acterized by the largest pH variations but also a dominance of calcifying algae, which might explain some of the variation. Thus, decreases of pH to levels expected for 2100 did not directly alter the mechanical properties of the test of P. lividus. Since the maintenance of test integrity is a question of survival for sea urchins and since weakened tests would increase the sea urchins’ risk of predation, our findings indicate that the decreasing seawater pH and increasing seawater temperature expected for the end of the century should not represent an immediate threat to sea urchins vulnerability.","author":[{"dropping-particle":"","family":"Collard","given":"Marie","non-dropping-particle":"","parse-names":false,"suffix":""},{"dropping-particle":"","family":"Rastrick","given":"Samuel P. S.","non-dropping-particle":"","parse-names":false,"suffix":""},{"dropping-particle":"","family":"Calosi","given":"Piero","non-dropping-particle":"","parse-names":false,"suffix":""},{"dropping-particle":"","family":"Demolder","given":"Yoann","non-dropping-particle":"","parse-names":false,"suffix":""},{"dropping-particle":"","family":"Dille","given":"Jean","non-dropping-particle":"","parse-names":false,"suffix":""},{"dropping-particle":"","family":"Findlay","given":"Helen S.","non-dropping-particle":"","parse-names":false,"suffix":""},{"dropping-particle":"","family":"Hall-Spencer","given":"Jason Michael","non-dropping-particle":"","parse-names":false,"suffix":""},{"dropping-particle":"","family":"Milazzo","given":"Marco","non-dropping-particle":"","parse-names":false,"suffix":""},{"dropping-particle":"","family":"Moulin","given":"Laure","non-dropping-particle":"","parse-names":false,"suffix":""},{"dropping-particle":"","family":"Widdicombe","given":"Steve","non-dropping-particle":"","parse-names":false,"suffix":""},{"dropping-particle":"","family":"Dehairs","given":"Frank","non-dropping-particle":"","parse-names":false,"suffix":""},{"dropping-particle":"","family":"Dubois","given":"Philippe","non-dropping-particle":"","parse-names":false,"suffix":""}],"container-title":"ICES Journal of Marine Science","id":"ITEM-1","issue":"3","issued":{"date-parts":[["2016"]]},"page":"727-738","title":"The impact of ocean acidification and warming on the skeletal mechanical properties of the sea urchin Paracentrotus lividus from laboratory and field observations","type":"article-journal","volume":"73"},"uris":["http://www.mendeley.com/documents/?uuid=ed245062-da45-4c7c-8b7b-65b581febe25"]}],"mendeley":{"formattedCitation":"(Collard et al., 2016)","plainTextFormattedCitation":"(Collard et al., 2016)","previouslyFormattedCitation":"(Collard et al., 2016)"},"properties":{"noteIndex":0},"schema":"https://github.com/citation-style-language/schema/raw/master/csl-citation.json"}</w:instrText>
      </w:r>
      <w:r w:rsidR="003B04B7" w:rsidRPr="002D48E8">
        <w:rPr>
          <w:rFonts w:ascii="Times New Roman" w:hAnsi="Times New Roman" w:cs="Times New Roman"/>
          <w:i/>
          <w:iCs/>
          <w:lang w:val="haw-US"/>
        </w:rPr>
        <w:fldChar w:fldCharType="separate"/>
      </w:r>
      <w:r w:rsidR="003B04B7" w:rsidRPr="002D48E8">
        <w:rPr>
          <w:rFonts w:ascii="Times New Roman" w:hAnsi="Times New Roman" w:cs="Times New Roman"/>
          <w:i/>
          <w:iCs/>
          <w:noProof/>
          <w:lang w:val="haw-US"/>
        </w:rPr>
        <w:t>(Collard et al., 2016)</w:t>
      </w:r>
      <w:r w:rsidR="003B04B7" w:rsidRPr="002D48E8">
        <w:rPr>
          <w:rFonts w:ascii="Times New Roman" w:hAnsi="Times New Roman" w:cs="Times New Roman"/>
          <w:i/>
          <w:iCs/>
          <w:lang w:val="haw-US"/>
        </w:rPr>
        <w:fldChar w:fldCharType="end"/>
      </w:r>
      <w:r w:rsidR="003B04B7" w:rsidRPr="002D48E8">
        <w:rPr>
          <w:rFonts w:ascii="Times New Roman" w:hAnsi="Times New Roman" w:cs="Times New Roman"/>
          <w:lang w:val="haw-US"/>
        </w:rPr>
        <w:t>)</w:t>
      </w:r>
      <w:r w:rsidRPr="002D48E8">
        <w:rPr>
          <w:rFonts w:ascii="Times New Roman" w:hAnsi="Times New Roman" w:cs="Times New Roman"/>
        </w:rPr>
        <w:t>. Spines were soaked in 10mL of 10% bleach solution for 20 minutes to remove organic material, rinsed in distilled water to remove bleach residue, and dried at 60</w:t>
      </w:r>
      <w:r w:rsidRPr="002D48E8">
        <w:rPr>
          <w:rFonts w:ascii="Times New Roman" w:hAnsi="Times New Roman" w:cs="Times New Roman"/>
        </w:rPr>
        <w:sym w:font="Symbol" w:char="F0B0"/>
      </w:r>
      <w:r w:rsidRPr="002D48E8">
        <w:rPr>
          <w:rFonts w:ascii="Times New Roman" w:hAnsi="Times New Roman" w:cs="Times New Roman"/>
        </w:rPr>
        <w:t xml:space="preserve">F for 24 hours. All spines selected were measured for length using </w:t>
      </w:r>
      <w:proofErr w:type="spellStart"/>
      <w:r w:rsidRPr="002D48E8">
        <w:rPr>
          <w:rFonts w:ascii="Times New Roman" w:hAnsi="Times New Roman" w:cs="Times New Roman"/>
        </w:rPr>
        <w:t>Neiko</w:t>
      </w:r>
      <w:proofErr w:type="spellEnd"/>
      <w:r w:rsidRPr="002D48E8">
        <w:rPr>
          <w:rFonts w:ascii="Times New Roman" w:hAnsi="Times New Roman" w:cs="Times New Roman"/>
        </w:rPr>
        <w:t xml:space="preserve"> digital calipers (Resolution: 0.01mm, Accuracy: 0.02mm) and three were randomly selected </w:t>
      </w:r>
      <w:r w:rsidR="00D67298" w:rsidRPr="002D48E8">
        <w:rPr>
          <w:rFonts w:ascii="Times New Roman" w:hAnsi="Times New Roman" w:cs="Times New Roman"/>
          <w:lang w:val="haw-US"/>
        </w:rPr>
        <w:t>to be prepped for</w:t>
      </w:r>
      <w:r w:rsidRPr="002D48E8">
        <w:rPr>
          <w:rFonts w:ascii="Times New Roman" w:hAnsi="Times New Roman" w:cs="Times New Roman"/>
        </w:rPr>
        <w:t xml:space="preserve"> SEM imaging. Each selected spine was cut 2 mm from the tip and base using a fresh razor blade and air blasted </w:t>
      </w:r>
      <w:r w:rsidRPr="002D48E8">
        <w:rPr>
          <w:rFonts w:ascii="Times New Roman" w:hAnsi="Times New Roman" w:cs="Times New Roman"/>
        </w:rPr>
        <w:lastRenderedPageBreak/>
        <w:t xml:space="preserve">to remove dust particles. In the event that a spine broke during the mounting process, another spine was randomly selected. The mid-section was saved for potential future compositional analysis. The base and tip selections were mounted cut-side upward on aluminum stubs using carbon conductive adhesive paint and coated with </w:t>
      </w:r>
      <w:r w:rsidRPr="002D48E8">
        <w:rPr>
          <w:rFonts w:ascii="Times New Roman" w:eastAsia="Times New Roman" w:hAnsi="Times New Roman" w:cs="Times New Roman"/>
          <w:color w:val="222222"/>
        </w:rPr>
        <w:t>gold/palladium</w:t>
      </w:r>
      <w:r w:rsidRPr="002D48E8">
        <w:rPr>
          <w:rFonts w:ascii="Times New Roman" w:hAnsi="Times New Roman" w:cs="Times New Roman"/>
        </w:rPr>
        <w:t xml:space="preserve"> for 45 seconds in </w:t>
      </w:r>
      <w:r w:rsidRPr="002D48E8">
        <w:rPr>
          <w:rFonts w:ascii="Times New Roman" w:eastAsia="Times New Roman" w:hAnsi="Times New Roman" w:cs="Times New Roman"/>
          <w:color w:val="222222"/>
        </w:rPr>
        <w:t xml:space="preserve">a Hummer 6.2 sputter coater. Specimens were viewed with a Hitachi S-4800 Field Emission Scanning Electron Microscope at an accelerating voltage of 5.0 kV. Because the SEM allows for maneuverability on the X, Y, and Z planes, stubs could be rotated to ensure a direct overhead image could be captured. </w:t>
      </w:r>
    </w:p>
    <w:p w14:paraId="06A73590" w14:textId="5C0BAB16" w:rsidR="007E2B1C" w:rsidRPr="002D48E8" w:rsidRDefault="007E2B1C" w:rsidP="003277C9">
      <w:pPr>
        <w:spacing w:line="360" w:lineRule="auto"/>
        <w:rPr>
          <w:rFonts w:ascii="Times New Roman" w:eastAsia="Times New Roman" w:hAnsi="Times New Roman" w:cs="Times New Roman"/>
          <w:color w:val="222222"/>
          <w:lang w:val="haw-US"/>
        </w:rPr>
      </w:pPr>
      <w:r w:rsidRPr="002D48E8">
        <w:rPr>
          <w:rFonts w:ascii="Times New Roman" w:eastAsia="Times New Roman" w:hAnsi="Times New Roman" w:cs="Times New Roman"/>
          <w:color w:val="222222"/>
        </w:rPr>
        <w:tab/>
        <w:t xml:space="preserve">Images were analyzed using ImageJ (NIH, Bethesda, MD, USA). </w:t>
      </w:r>
      <w:r w:rsidR="006449AA" w:rsidRPr="002D48E8">
        <w:rPr>
          <w:rFonts w:ascii="Times New Roman" w:eastAsia="Times New Roman" w:hAnsi="Times New Roman" w:cs="Times New Roman"/>
          <w:color w:val="222222"/>
          <w:lang w:val="haw-US"/>
        </w:rPr>
        <w:t xml:space="preserve">A manual selection of each spine cross-section was made to include only the inner portion of the </w:t>
      </w:r>
      <w:commentRangeStart w:id="26"/>
      <w:commentRangeStart w:id="27"/>
      <w:r w:rsidR="006449AA" w:rsidRPr="002D48E8">
        <w:rPr>
          <w:rFonts w:ascii="Times New Roman" w:eastAsia="Times New Roman" w:hAnsi="Times New Roman" w:cs="Times New Roman"/>
          <w:color w:val="222222"/>
          <w:lang w:val="haw-US"/>
        </w:rPr>
        <w:t>spine</w:t>
      </w:r>
      <w:commentRangeEnd w:id="26"/>
      <w:r w:rsidR="006449AA" w:rsidRPr="002D48E8">
        <w:rPr>
          <w:rStyle w:val="CommentReference"/>
          <w:rFonts w:ascii="Times New Roman" w:hAnsi="Times New Roman" w:cs="Times New Roman"/>
        </w:rPr>
        <w:commentReference w:id="26"/>
      </w:r>
      <w:commentRangeEnd w:id="27"/>
      <w:r w:rsidR="009920C8">
        <w:rPr>
          <w:rStyle w:val="CommentReference"/>
        </w:rPr>
        <w:commentReference w:id="27"/>
      </w:r>
      <w:r w:rsidR="006449AA" w:rsidRPr="002D48E8">
        <w:rPr>
          <w:rFonts w:ascii="Times New Roman" w:eastAsia="Times New Roman" w:hAnsi="Times New Roman" w:cs="Times New Roman"/>
          <w:color w:val="222222"/>
          <w:lang w:val="haw-US"/>
        </w:rPr>
        <w:t>.</w:t>
      </w:r>
      <w:r w:rsidR="0083449A" w:rsidRPr="002D48E8">
        <w:rPr>
          <w:rFonts w:ascii="Times New Roman" w:eastAsia="Times New Roman" w:hAnsi="Times New Roman" w:cs="Times New Roman"/>
          <w:color w:val="222222"/>
          <w:lang w:val="haw-US"/>
        </w:rPr>
        <w:t xml:space="preserve"> A </w:t>
      </w:r>
      <w:r w:rsidR="0034116E" w:rsidRPr="002D48E8">
        <w:rPr>
          <w:rFonts w:ascii="Times New Roman" w:eastAsia="Times New Roman" w:hAnsi="Times New Roman" w:cs="Times New Roman"/>
          <w:color w:val="222222"/>
          <w:lang w:val="haw-US"/>
        </w:rPr>
        <w:t xml:space="preserve">custom </w:t>
      </w:r>
      <w:r w:rsidR="0083449A" w:rsidRPr="002D48E8">
        <w:rPr>
          <w:rFonts w:ascii="Times New Roman" w:eastAsia="Times New Roman" w:hAnsi="Times New Roman" w:cs="Times New Roman"/>
          <w:color w:val="222222"/>
          <w:lang w:val="haw-US"/>
        </w:rPr>
        <w:t>m</w:t>
      </w:r>
      <w:commentRangeStart w:id="28"/>
      <w:commentRangeStart w:id="29"/>
      <w:r w:rsidR="0083449A" w:rsidRPr="002D48E8">
        <w:rPr>
          <w:rFonts w:ascii="Times New Roman" w:eastAsia="Times New Roman" w:hAnsi="Times New Roman" w:cs="Times New Roman"/>
          <w:color w:val="222222"/>
          <w:lang w:val="haw-US"/>
        </w:rPr>
        <w:t>acro</w:t>
      </w:r>
      <w:del w:id="30" w:author="Judy Lemus" w:date="2019-08-24T13:09:00Z">
        <w:r w:rsidR="0083449A" w:rsidRPr="002D48E8" w:rsidDel="009920C8">
          <w:rPr>
            <w:rFonts w:ascii="Times New Roman" w:eastAsia="Times New Roman" w:hAnsi="Times New Roman" w:cs="Times New Roman"/>
            <w:color w:val="222222"/>
            <w:lang w:val="haw-US"/>
          </w:rPr>
          <w:delText>s</w:delText>
        </w:r>
      </w:del>
      <w:r w:rsidR="0083449A" w:rsidRPr="002D48E8">
        <w:rPr>
          <w:rFonts w:ascii="Times New Roman" w:eastAsia="Times New Roman" w:hAnsi="Times New Roman" w:cs="Times New Roman"/>
          <w:color w:val="222222"/>
          <w:lang w:val="haw-US"/>
        </w:rPr>
        <w:t xml:space="preserve"> </w:t>
      </w:r>
      <w:commentRangeEnd w:id="28"/>
      <w:r w:rsidR="0083449A" w:rsidRPr="002D48E8">
        <w:rPr>
          <w:rStyle w:val="CommentReference"/>
          <w:rFonts w:ascii="Times New Roman" w:hAnsi="Times New Roman" w:cs="Times New Roman"/>
        </w:rPr>
        <w:commentReference w:id="28"/>
      </w:r>
      <w:commentRangeEnd w:id="29"/>
      <w:r w:rsidR="00E372BB">
        <w:rPr>
          <w:rStyle w:val="CommentReference"/>
        </w:rPr>
        <w:commentReference w:id="29"/>
      </w:r>
      <w:ins w:id="31" w:author="Judy Lemus" w:date="2019-08-24T13:09:00Z">
        <w:r w:rsidR="009920C8">
          <w:rPr>
            <w:rFonts w:ascii="Times New Roman" w:eastAsia="Times New Roman" w:hAnsi="Times New Roman" w:cs="Times New Roman"/>
            <w:color w:val="222222"/>
            <w:lang w:val="haw-US"/>
          </w:rPr>
          <w:t xml:space="preserve">script </w:t>
        </w:r>
      </w:ins>
      <w:r w:rsidR="0083449A" w:rsidRPr="002D48E8">
        <w:rPr>
          <w:rFonts w:ascii="Times New Roman" w:eastAsia="Times New Roman" w:hAnsi="Times New Roman" w:cs="Times New Roman"/>
          <w:color w:val="222222"/>
          <w:lang w:val="haw-US"/>
        </w:rPr>
        <w:t xml:space="preserve">was run to </w:t>
      </w:r>
      <w:r w:rsidRPr="002D48E8">
        <w:rPr>
          <w:rFonts w:ascii="Times New Roman" w:eastAsia="Times New Roman" w:hAnsi="Times New Roman" w:cs="Times New Roman"/>
          <w:color w:val="222222"/>
        </w:rPr>
        <w:t>convert</w:t>
      </w:r>
      <w:r w:rsidR="0034116E" w:rsidRPr="002D48E8">
        <w:rPr>
          <w:rFonts w:ascii="Times New Roman" w:eastAsia="Times New Roman" w:hAnsi="Times New Roman" w:cs="Times New Roman"/>
          <w:color w:val="222222"/>
          <w:lang w:val="haw-US"/>
        </w:rPr>
        <w:t xml:space="preserve"> each image</w:t>
      </w:r>
      <w:r w:rsidRPr="002D48E8">
        <w:rPr>
          <w:rFonts w:ascii="Times New Roman" w:eastAsia="Times New Roman" w:hAnsi="Times New Roman" w:cs="Times New Roman"/>
          <w:color w:val="222222"/>
        </w:rPr>
        <w:t xml:space="preserve"> to binary</w:t>
      </w:r>
      <w:r w:rsidR="005F7C4C" w:rsidRPr="002D48E8">
        <w:rPr>
          <w:rFonts w:ascii="Times New Roman" w:eastAsia="Times New Roman" w:hAnsi="Times New Roman" w:cs="Times New Roman"/>
          <w:color w:val="222222"/>
          <w:lang w:val="haw-US"/>
        </w:rPr>
        <w:t xml:space="preserve"> </w:t>
      </w:r>
      <w:ins w:id="32" w:author="Judy Lemus" w:date="2019-08-24T13:10:00Z">
        <w:r w:rsidR="009920C8">
          <w:rPr>
            <w:rFonts w:ascii="Times New Roman" w:eastAsia="Times New Roman" w:hAnsi="Times New Roman" w:cs="Times New Roman"/>
            <w:color w:val="222222"/>
            <w:lang w:val="haw-US"/>
          </w:rPr>
          <w:t>(black</w:t>
        </w:r>
      </w:ins>
      <w:ins w:id="33" w:author="Judy Lemus" w:date="2019-08-24T13:11:00Z">
        <w:r w:rsidR="009920C8">
          <w:rPr>
            <w:rFonts w:ascii="Times New Roman" w:eastAsia="Times New Roman" w:hAnsi="Times New Roman" w:cs="Times New Roman"/>
            <w:color w:val="222222"/>
            <w:lang w:val="haw-US"/>
          </w:rPr>
          <w:t xml:space="preserve"> for voids; </w:t>
        </w:r>
      </w:ins>
      <w:ins w:id="34" w:author="Judy Lemus" w:date="2019-08-24T13:10:00Z">
        <w:r w:rsidR="009920C8">
          <w:rPr>
            <w:rFonts w:ascii="Times New Roman" w:eastAsia="Times New Roman" w:hAnsi="Times New Roman" w:cs="Times New Roman"/>
            <w:color w:val="222222"/>
            <w:lang w:val="haw-US"/>
          </w:rPr>
          <w:t>white</w:t>
        </w:r>
      </w:ins>
      <w:ins w:id="35" w:author="Judy Lemus" w:date="2019-08-24T13:11:00Z">
        <w:r w:rsidR="009920C8">
          <w:rPr>
            <w:rFonts w:ascii="Times New Roman" w:eastAsia="Times New Roman" w:hAnsi="Times New Roman" w:cs="Times New Roman"/>
            <w:color w:val="222222"/>
            <w:lang w:val="haw-US"/>
          </w:rPr>
          <w:t xml:space="preserve"> for </w:t>
        </w:r>
      </w:ins>
      <w:ins w:id="36" w:author="Judy Lemus" w:date="2019-08-24T13:12:00Z">
        <w:r w:rsidR="009920C8">
          <w:rPr>
            <w:rFonts w:ascii="Times New Roman" w:eastAsia="Times New Roman" w:hAnsi="Times New Roman" w:cs="Times New Roman"/>
            <w:color w:val="222222"/>
            <w:lang w:val="haw-US"/>
          </w:rPr>
          <w:t>CaCO</w:t>
        </w:r>
        <w:r w:rsidR="009920C8" w:rsidRPr="009920C8">
          <w:rPr>
            <w:rFonts w:ascii="Times New Roman" w:eastAsia="Times New Roman" w:hAnsi="Times New Roman" w:cs="Times New Roman"/>
            <w:color w:val="222222"/>
            <w:vertAlign w:val="subscript"/>
            <w:lang w:val="haw-US"/>
            <w:rPrChange w:id="37" w:author="Judy Lemus" w:date="2019-08-24T13:12:00Z">
              <w:rPr>
                <w:rFonts w:ascii="Times New Roman" w:eastAsia="Times New Roman" w:hAnsi="Times New Roman" w:cs="Times New Roman"/>
                <w:color w:val="222222"/>
                <w:lang w:val="haw-US"/>
              </w:rPr>
            </w:rPrChange>
          </w:rPr>
          <w:t>3</w:t>
        </w:r>
      </w:ins>
      <w:ins w:id="38" w:author="Judy Lemus" w:date="2019-08-24T13:10:00Z">
        <w:r w:rsidR="009920C8">
          <w:rPr>
            <w:rFonts w:ascii="Times New Roman" w:eastAsia="Times New Roman" w:hAnsi="Times New Roman" w:cs="Times New Roman"/>
            <w:color w:val="222222"/>
            <w:lang w:val="haw-US"/>
          </w:rPr>
          <w:t xml:space="preserve">) </w:t>
        </w:r>
      </w:ins>
      <w:r w:rsidR="005F7C4C" w:rsidRPr="002D48E8">
        <w:rPr>
          <w:rFonts w:ascii="Times New Roman" w:eastAsia="Times New Roman" w:hAnsi="Times New Roman" w:cs="Times New Roman"/>
          <w:color w:val="222222"/>
          <w:lang w:val="haw-US"/>
        </w:rPr>
        <w:t xml:space="preserve">and </w:t>
      </w:r>
      <w:r w:rsidRPr="002D48E8">
        <w:rPr>
          <w:rFonts w:ascii="Times New Roman" w:eastAsia="Times New Roman" w:hAnsi="Times New Roman" w:cs="Times New Roman"/>
          <w:color w:val="222222"/>
        </w:rPr>
        <w:t>adjust for outlying bright spots</w:t>
      </w:r>
      <w:r w:rsidR="005F7C4C" w:rsidRPr="002D48E8">
        <w:rPr>
          <w:rFonts w:ascii="Times New Roman" w:eastAsia="Times New Roman" w:hAnsi="Times New Roman" w:cs="Times New Roman"/>
          <w:color w:val="222222"/>
          <w:lang w:val="haw-US"/>
        </w:rPr>
        <w:t xml:space="preserve">. </w:t>
      </w:r>
      <w:commentRangeStart w:id="39"/>
      <w:r w:rsidR="0034116E" w:rsidRPr="002D48E8">
        <w:rPr>
          <w:rFonts w:ascii="Times New Roman" w:eastAsia="Times New Roman" w:hAnsi="Times New Roman" w:cs="Times New Roman"/>
          <w:color w:val="222222"/>
          <w:lang w:val="haw-US"/>
        </w:rPr>
        <w:t>The image</w:t>
      </w:r>
      <w:r w:rsidR="00C83E1B" w:rsidRPr="002D48E8">
        <w:rPr>
          <w:rFonts w:ascii="Times New Roman" w:eastAsia="Times New Roman" w:hAnsi="Times New Roman" w:cs="Times New Roman"/>
          <w:color w:val="222222"/>
          <w:lang w:val="haw-US"/>
        </w:rPr>
        <w:t xml:space="preserve"> </w:t>
      </w:r>
      <w:r w:rsidR="0034116E" w:rsidRPr="002D48E8">
        <w:rPr>
          <w:rFonts w:ascii="Times New Roman" w:eastAsia="Times New Roman" w:hAnsi="Times New Roman" w:cs="Times New Roman"/>
          <w:color w:val="222222"/>
          <w:lang w:val="haw-US"/>
        </w:rPr>
        <w:t xml:space="preserve">was then scanned to </w:t>
      </w:r>
      <w:r w:rsidR="0045228A" w:rsidRPr="002D48E8">
        <w:rPr>
          <w:rFonts w:ascii="Times New Roman" w:eastAsia="Times New Roman" w:hAnsi="Times New Roman" w:cs="Times New Roman"/>
          <w:color w:val="222222"/>
        </w:rPr>
        <w:t>divide it in half with</w:t>
      </w:r>
      <w:r w:rsidR="00C83E1B" w:rsidRPr="002D48E8">
        <w:rPr>
          <w:rFonts w:ascii="Times New Roman" w:eastAsia="Times New Roman" w:hAnsi="Times New Roman" w:cs="Times New Roman"/>
          <w:color w:val="222222"/>
          <w:lang w:val="haw-US"/>
        </w:rPr>
        <w:t xml:space="preserve"> equal area on each side</w:t>
      </w:r>
      <w:commentRangeEnd w:id="39"/>
      <w:r w:rsidR="009920C8">
        <w:rPr>
          <w:rStyle w:val="CommentReference"/>
        </w:rPr>
        <w:commentReference w:id="39"/>
      </w:r>
      <w:r w:rsidR="00C83E1B" w:rsidRPr="002D48E8">
        <w:rPr>
          <w:rFonts w:ascii="Times New Roman" w:eastAsia="Times New Roman" w:hAnsi="Times New Roman" w:cs="Times New Roman"/>
          <w:color w:val="222222"/>
          <w:lang w:val="haw-US"/>
        </w:rPr>
        <w:t xml:space="preserve">. </w:t>
      </w:r>
      <w:commentRangeStart w:id="40"/>
      <w:r w:rsidR="00233B86" w:rsidRPr="002D48E8">
        <w:rPr>
          <w:rFonts w:ascii="Times New Roman" w:eastAsia="Times New Roman" w:hAnsi="Times New Roman" w:cs="Times New Roman"/>
          <w:color w:val="222222"/>
          <w:lang w:val="haw-US"/>
        </w:rPr>
        <w:t xml:space="preserve">Although </w:t>
      </w:r>
      <w:commentRangeEnd w:id="40"/>
      <w:r w:rsidR="000B6F80" w:rsidRPr="002D48E8">
        <w:rPr>
          <w:rStyle w:val="CommentReference"/>
          <w:rFonts w:ascii="Times New Roman" w:hAnsi="Times New Roman" w:cs="Times New Roman"/>
        </w:rPr>
        <w:commentReference w:id="40"/>
      </w:r>
      <w:r w:rsidR="00233B86" w:rsidRPr="002D48E8">
        <w:rPr>
          <w:rFonts w:ascii="Times New Roman" w:eastAsia="Times New Roman" w:hAnsi="Times New Roman" w:cs="Times New Roman"/>
          <w:color w:val="222222"/>
          <w:lang w:val="haw-US"/>
        </w:rPr>
        <w:t xml:space="preserve">great care was taken to remove dust before SEM imaging, some spines still had </w:t>
      </w:r>
      <w:r w:rsidR="00BB2A3D" w:rsidRPr="002D48E8">
        <w:rPr>
          <w:rFonts w:ascii="Times New Roman" w:eastAsia="Times New Roman" w:hAnsi="Times New Roman" w:cs="Times New Roman"/>
          <w:color w:val="222222"/>
          <w:lang w:val="haw-US"/>
        </w:rPr>
        <w:t xml:space="preserve">small specks of dust that could interfere with results. </w:t>
      </w:r>
      <w:commentRangeStart w:id="41"/>
      <w:r w:rsidR="000B6F80" w:rsidRPr="002D48E8">
        <w:rPr>
          <w:rFonts w:ascii="Times New Roman" w:eastAsia="Times New Roman" w:hAnsi="Times New Roman" w:cs="Times New Roman"/>
          <w:color w:val="222222"/>
          <w:lang w:val="haw-US"/>
        </w:rPr>
        <w:t xml:space="preserve">If dust was visible, images were rotated so the dust occupied only </w:t>
      </w:r>
      <w:r w:rsidR="005E1CC9" w:rsidRPr="002D48E8">
        <w:rPr>
          <w:rFonts w:ascii="Times New Roman" w:eastAsia="Times New Roman" w:hAnsi="Times New Roman" w:cs="Times New Roman"/>
          <w:color w:val="222222"/>
          <w:lang w:val="haw-US"/>
        </w:rPr>
        <w:t xml:space="preserve">one side. </w:t>
      </w:r>
      <w:r w:rsidR="0045228A" w:rsidRPr="002D48E8">
        <w:rPr>
          <w:rFonts w:ascii="Times New Roman" w:eastAsia="Times New Roman" w:hAnsi="Times New Roman" w:cs="Times New Roman"/>
          <w:color w:val="222222"/>
        </w:rPr>
        <w:t>If there was too much dust across the entire cross-section, that image was not used in analysis (</w:t>
      </w:r>
      <w:commentRangeStart w:id="42"/>
      <w:commentRangeStart w:id="43"/>
      <w:r w:rsidR="0045228A" w:rsidRPr="002D48E8">
        <w:rPr>
          <w:rFonts w:ascii="Times New Roman" w:eastAsia="Times New Roman" w:hAnsi="Times New Roman" w:cs="Times New Roman"/>
          <w:color w:val="222222"/>
        </w:rPr>
        <w:t xml:space="preserve">n=1). </w:t>
      </w:r>
      <w:commentRangeEnd w:id="42"/>
      <w:r w:rsidR="0045228A" w:rsidRPr="002D48E8">
        <w:rPr>
          <w:rStyle w:val="CommentReference"/>
          <w:rFonts w:ascii="Times New Roman" w:hAnsi="Times New Roman" w:cs="Times New Roman"/>
        </w:rPr>
        <w:commentReference w:id="42"/>
      </w:r>
      <w:commentRangeEnd w:id="41"/>
      <w:commentRangeEnd w:id="43"/>
      <w:r w:rsidR="00B171C8">
        <w:rPr>
          <w:rStyle w:val="CommentReference"/>
        </w:rPr>
        <w:commentReference w:id="43"/>
      </w:r>
      <w:r w:rsidR="00B171C8">
        <w:rPr>
          <w:rStyle w:val="CommentReference"/>
        </w:rPr>
        <w:commentReference w:id="41"/>
      </w:r>
      <w:r w:rsidR="0045228A" w:rsidRPr="002D48E8">
        <w:rPr>
          <w:rFonts w:ascii="Times New Roman" w:eastAsia="Times New Roman" w:hAnsi="Times New Roman" w:cs="Times New Roman"/>
          <w:color w:val="222222"/>
        </w:rPr>
        <w:t xml:space="preserve">Three ratios </w:t>
      </w:r>
      <w:r w:rsidR="001D6A5F" w:rsidRPr="002D48E8">
        <w:rPr>
          <w:rFonts w:ascii="Times New Roman" w:eastAsia="Times New Roman" w:hAnsi="Times New Roman" w:cs="Times New Roman"/>
          <w:color w:val="222222"/>
        </w:rPr>
        <w:t xml:space="preserve">of black to white (left, right, and full) </w:t>
      </w:r>
      <w:r w:rsidR="0045228A" w:rsidRPr="002D48E8">
        <w:rPr>
          <w:rFonts w:ascii="Times New Roman" w:eastAsia="Times New Roman" w:hAnsi="Times New Roman" w:cs="Times New Roman"/>
          <w:color w:val="222222"/>
        </w:rPr>
        <w:t xml:space="preserve">were </w:t>
      </w:r>
      <w:r w:rsidR="001D6A5F" w:rsidRPr="002D48E8">
        <w:rPr>
          <w:rFonts w:ascii="Times New Roman" w:eastAsia="Times New Roman" w:hAnsi="Times New Roman" w:cs="Times New Roman"/>
          <w:color w:val="222222"/>
        </w:rPr>
        <w:t>calculated to represent calcified to non-calcified material. There was no difference between left and right non-dusty sides</w:t>
      </w:r>
      <w:r w:rsidR="0093524D" w:rsidRPr="002D48E8">
        <w:rPr>
          <w:rFonts w:ascii="Times New Roman" w:eastAsia="Times New Roman" w:hAnsi="Times New Roman" w:cs="Times New Roman"/>
          <w:color w:val="222222"/>
        </w:rPr>
        <w:t xml:space="preserve">, so analysis was conducted on only one side per image. </w:t>
      </w:r>
    </w:p>
    <w:p w14:paraId="7F9766E5" w14:textId="77777777" w:rsidR="00C83E1B" w:rsidRPr="002D48E8" w:rsidRDefault="00C83E1B" w:rsidP="003277C9">
      <w:pPr>
        <w:spacing w:line="360" w:lineRule="auto"/>
        <w:rPr>
          <w:rFonts w:ascii="Times New Roman" w:eastAsia="Times New Roman" w:hAnsi="Times New Roman" w:cs="Times New Roman"/>
          <w:color w:val="222222"/>
          <w:lang w:val="haw-US"/>
        </w:rPr>
      </w:pPr>
    </w:p>
    <w:p w14:paraId="57BE8976" w14:textId="77777777" w:rsidR="007E2B1C" w:rsidRPr="002D48E8" w:rsidRDefault="007E2B1C" w:rsidP="003277C9">
      <w:pPr>
        <w:spacing w:line="360" w:lineRule="auto"/>
        <w:rPr>
          <w:rFonts w:ascii="Times New Roman" w:eastAsia="Times New Roman" w:hAnsi="Times New Roman" w:cs="Times New Roman"/>
          <w:b/>
          <w:bCs/>
          <w:color w:val="222222"/>
          <w:u w:val="single"/>
        </w:rPr>
      </w:pPr>
      <w:bookmarkStart w:id="44" w:name="Stats"/>
      <w:bookmarkStart w:id="45" w:name="_GoBack"/>
      <w:r w:rsidRPr="002D48E8">
        <w:rPr>
          <w:rFonts w:ascii="Times New Roman" w:eastAsia="Times New Roman" w:hAnsi="Times New Roman" w:cs="Times New Roman"/>
          <w:b/>
          <w:bCs/>
          <w:color w:val="222222"/>
          <w:u w:val="single"/>
        </w:rPr>
        <w:t xml:space="preserve">6. Statistical </w:t>
      </w:r>
      <w:commentRangeStart w:id="46"/>
      <w:commentRangeStart w:id="47"/>
      <w:commentRangeStart w:id="48"/>
      <w:r w:rsidRPr="002D48E8">
        <w:rPr>
          <w:rFonts w:ascii="Times New Roman" w:eastAsia="Times New Roman" w:hAnsi="Times New Roman" w:cs="Times New Roman"/>
          <w:b/>
          <w:bCs/>
          <w:color w:val="222222"/>
          <w:u w:val="single"/>
        </w:rPr>
        <w:t>Analyses</w:t>
      </w:r>
      <w:commentRangeEnd w:id="46"/>
      <w:r w:rsidRPr="002D48E8">
        <w:rPr>
          <w:rStyle w:val="CommentReference"/>
          <w:rFonts w:ascii="Times New Roman" w:hAnsi="Times New Roman" w:cs="Times New Roman"/>
        </w:rPr>
        <w:commentReference w:id="46"/>
      </w:r>
      <w:commentRangeEnd w:id="47"/>
      <w:r w:rsidR="00E372BB">
        <w:rPr>
          <w:rStyle w:val="CommentReference"/>
        </w:rPr>
        <w:commentReference w:id="47"/>
      </w:r>
      <w:commentRangeEnd w:id="48"/>
      <w:r w:rsidR="00E372BB">
        <w:rPr>
          <w:rStyle w:val="CommentReference"/>
        </w:rPr>
        <w:commentReference w:id="48"/>
      </w:r>
    </w:p>
    <w:bookmarkEnd w:id="44"/>
    <w:p w14:paraId="43AC5DE4" w14:textId="6A5C3850" w:rsidR="007E2B1C" w:rsidRPr="002D48E8" w:rsidRDefault="007E2B1C" w:rsidP="003277C9">
      <w:pPr>
        <w:spacing w:line="360" w:lineRule="auto"/>
        <w:rPr>
          <w:rFonts w:ascii="Times New Roman" w:eastAsia="Times New Roman" w:hAnsi="Times New Roman" w:cs="Times New Roman"/>
          <w:color w:val="222222"/>
        </w:rPr>
      </w:pPr>
      <w:r w:rsidRPr="002D48E8">
        <w:rPr>
          <w:rFonts w:ascii="Times New Roman" w:eastAsia="Times New Roman" w:hAnsi="Times New Roman" w:cs="Times New Roman"/>
          <w:color w:val="222222"/>
        </w:rPr>
        <w:t xml:space="preserve">Data analysis was conducted using JMP and R programs. This study followed a blocked factorial design in which the headers were randomly assigned to tanks. Residuals were checked for normality and variances determined for equality. Linear mixed models </w:t>
      </w:r>
      <w:r w:rsidR="001C273D" w:rsidRPr="002D48E8">
        <w:rPr>
          <w:rFonts w:ascii="Times New Roman" w:eastAsia="Times New Roman" w:hAnsi="Times New Roman" w:cs="Times New Roman"/>
          <w:color w:val="222222"/>
        </w:rPr>
        <w:t>with nested…</w:t>
      </w:r>
      <w:r w:rsidRPr="002D48E8">
        <w:rPr>
          <w:rFonts w:ascii="Times New Roman" w:eastAsia="Times New Roman" w:hAnsi="Times New Roman" w:cs="Times New Roman"/>
          <w:color w:val="222222"/>
        </w:rPr>
        <w:t xml:space="preserve">  </w:t>
      </w:r>
    </w:p>
    <w:bookmarkEnd w:id="45"/>
    <w:p w14:paraId="7C2C1A08" w14:textId="77777777" w:rsidR="0083449A" w:rsidRPr="002D48E8" w:rsidRDefault="0083449A" w:rsidP="007E2B1C">
      <w:pPr>
        <w:rPr>
          <w:rFonts w:ascii="Times New Roman" w:eastAsia="Times New Roman" w:hAnsi="Times New Roman" w:cs="Times New Roman"/>
          <w:color w:val="222222"/>
        </w:rPr>
      </w:pPr>
    </w:p>
    <w:p w14:paraId="7BE09479" w14:textId="77777777" w:rsidR="0083449A" w:rsidRPr="002D48E8" w:rsidRDefault="0083449A" w:rsidP="007E2B1C">
      <w:pPr>
        <w:rPr>
          <w:rFonts w:ascii="Times New Roman" w:eastAsia="Times New Roman" w:hAnsi="Times New Roman" w:cs="Times New Roman"/>
          <w:color w:val="222222"/>
        </w:rPr>
      </w:pPr>
    </w:p>
    <w:p w14:paraId="0D774DB7" w14:textId="77777777" w:rsidR="0083449A" w:rsidRPr="002D48E8" w:rsidRDefault="0083449A" w:rsidP="007E2B1C">
      <w:pPr>
        <w:rPr>
          <w:rFonts w:ascii="Times New Roman" w:eastAsia="Times New Roman" w:hAnsi="Times New Roman" w:cs="Times New Roman"/>
          <w:color w:val="222222"/>
        </w:rPr>
      </w:pPr>
    </w:p>
    <w:p w14:paraId="093925C8" w14:textId="77777777" w:rsidR="0083449A" w:rsidRPr="002D48E8" w:rsidRDefault="0083449A" w:rsidP="007E2B1C">
      <w:pPr>
        <w:rPr>
          <w:rFonts w:ascii="Times New Roman" w:eastAsia="Times New Roman" w:hAnsi="Times New Roman" w:cs="Times New Roman"/>
          <w:color w:val="222222"/>
        </w:rPr>
      </w:pPr>
    </w:p>
    <w:p w14:paraId="563E4A8F" w14:textId="77777777" w:rsidR="0083449A" w:rsidRPr="002D48E8" w:rsidRDefault="0083449A" w:rsidP="007E2B1C">
      <w:pPr>
        <w:rPr>
          <w:rFonts w:ascii="Times New Roman" w:eastAsia="Times New Roman" w:hAnsi="Times New Roman" w:cs="Times New Roman"/>
          <w:color w:val="222222"/>
        </w:rPr>
      </w:pPr>
    </w:p>
    <w:p w14:paraId="79CC585C" w14:textId="77777777" w:rsidR="0083449A" w:rsidRPr="002D48E8" w:rsidRDefault="0083449A" w:rsidP="007E2B1C">
      <w:pPr>
        <w:rPr>
          <w:rFonts w:ascii="Times New Roman" w:eastAsia="Times New Roman" w:hAnsi="Times New Roman" w:cs="Times New Roman"/>
          <w:color w:val="222222"/>
        </w:rPr>
      </w:pPr>
    </w:p>
    <w:p w14:paraId="43FA6AA4" w14:textId="77777777" w:rsidR="002D48E8" w:rsidRPr="002D48E8" w:rsidRDefault="002D48E8" w:rsidP="007E2B1C">
      <w:pPr>
        <w:rPr>
          <w:rFonts w:ascii="Times New Roman" w:eastAsia="Times New Roman" w:hAnsi="Times New Roman" w:cs="Times New Roman"/>
          <w:color w:val="222222"/>
        </w:rPr>
      </w:pPr>
      <w:bookmarkStart w:id="49" w:name="Figures"/>
    </w:p>
    <w:p w14:paraId="219D62E8" w14:textId="26A93246" w:rsidR="005B5B4A" w:rsidRPr="002D48E8" w:rsidRDefault="003277C9" w:rsidP="007E2B1C">
      <w:pPr>
        <w:rPr>
          <w:rFonts w:ascii="Times New Roman" w:hAnsi="Times New Roman" w:cs="Times New Roman"/>
          <w:b/>
          <w:bCs/>
          <w:u w:val="single"/>
        </w:rPr>
      </w:pPr>
      <w:r w:rsidRPr="002D48E8">
        <w:rPr>
          <w:rFonts w:ascii="Times New Roman" w:hAnsi="Times New Roman" w:cs="Times New Roman"/>
          <w:b/>
          <w:bCs/>
          <w:u w:val="single"/>
        </w:rPr>
        <w:t>POSSIBLE FIGURES?</w:t>
      </w:r>
    </w:p>
    <w:bookmarkEnd w:id="49"/>
    <w:p w14:paraId="018E371A" w14:textId="76499E8F" w:rsidR="005B5B4A" w:rsidRPr="002D48E8" w:rsidRDefault="005B5B4A" w:rsidP="007E2B1C">
      <w:pPr>
        <w:rPr>
          <w:rFonts w:ascii="Times New Roman" w:hAnsi="Times New Roman" w:cs="Times New Roman"/>
          <w:b/>
          <w:bCs/>
          <w:u w:val="single"/>
        </w:rPr>
      </w:pPr>
      <w:r w:rsidRPr="002D48E8">
        <w:rPr>
          <w:rFonts w:ascii="Times New Roman" w:hAnsi="Times New Roman" w:cs="Times New Roman"/>
          <w:noProof/>
        </w:rPr>
        <w:lastRenderedPageBreak/>
        <w:drawing>
          <wp:inline distT="0" distB="0" distL="0" distR="0" wp14:anchorId="19F863D6" wp14:editId="5AA30E5E">
            <wp:extent cx="5136169" cy="3227086"/>
            <wp:effectExtent l="25400" t="25400" r="83820" b="87630"/>
            <wp:docPr id="17" name="Google Shape;104;p15">
              <a:extLst xmlns:a="http://schemas.openxmlformats.org/drawingml/2006/main">
                <a:ext uri="{FF2B5EF4-FFF2-40B4-BE49-F238E27FC236}">
                  <a16:creationId xmlns:a16="http://schemas.microsoft.com/office/drawing/2014/main" id="{88257C9F-A85D-F843-9627-57274B4B061F}"/>
                </a:ext>
              </a:extLst>
            </wp:docPr>
            <wp:cNvGraphicFramePr/>
            <a:graphic xmlns:a="http://schemas.openxmlformats.org/drawingml/2006/main">
              <a:graphicData uri="http://schemas.openxmlformats.org/drawingml/2006/picture">
                <pic:pic xmlns:pic="http://schemas.openxmlformats.org/drawingml/2006/picture">
                  <pic:nvPicPr>
                    <pic:cNvPr id="17" name="Google Shape;104;p15">
                      <a:extLst>
                        <a:ext uri="{FF2B5EF4-FFF2-40B4-BE49-F238E27FC236}">
                          <a16:creationId xmlns:a16="http://schemas.microsoft.com/office/drawing/2014/main" id="{88257C9F-A85D-F843-9627-57274B4B061F}"/>
                        </a:ext>
                      </a:extLst>
                    </pic:cNvPr>
                    <pic:cNvPicPr preferRelativeResize="0"/>
                  </pic:nvPicPr>
                  <pic:blipFill rotWithShape="1">
                    <a:blip r:embed="rId10">
                      <a:alphaModFix/>
                    </a:blip>
                    <a:srcRect r="10457"/>
                    <a:stretch/>
                  </pic:blipFill>
                  <pic:spPr bwMode="auto">
                    <a:xfrm>
                      <a:off x="0" y="0"/>
                      <a:ext cx="5138391" cy="3228482"/>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2989B9B3" w14:textId="267F4E28" w:rsidR="005B5B4A" w:rsidRPr="002D48E8" w:rsidRDefault="005B5B4A" w:rsidP="007E2B1C">
      <w:pPr>
        <w:rPr>
          <w:rFonts w:ascii="Times New Roman" w:hAnsi="Times New Roman" w:cs="Times New Roman"/>
          <w:b/>
          <w:bCs/>
          <w:u w:val="single"/>
        </w:rPr>
      </w:pPr>
      <w:r w:rsidRPr="002D48E8">
        <w:rPr>
          <w:rFonts w:ascii="Times New Roman" w:hAnsi="Times New Roman" w:cs="Times New Roman"/>
          <w:noProof/>
        </w:rPr>
        <w:drawing>
          <wp:inline distT="0" distB="0" distL="0" distR="0" wp14:anchorId="61FCA273" wp14:editId="72684DD8">
            <wp:extent cx="5161280" cy="388915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xperiment flow chart.png"/>
                    <pic:cNvPicPr/>
                  </pic:nvPicPr>
                  <pic:blipFill>
                    <a:blip r:embed="rId11">
                      <a:extLst>
                        <a:ext uri="{28A0092B-C50C-407E-A947-70E740481C1C}">
                          <a14:useLocalDpi xmlns:a14="http://schemas.microsoft.com/office/drawing/2010/main" val="0"/>
                        </a:ext>
                      </a:extLst>
                    </a:blip>
                    <a:stretch>
                      <a:fillRect/>
                    </a:stretch>
                  </pic:blipFill>
                  <pic:spPr>
                    <a:xfrm>
                      <a:off x="0" y="0"/>
                      <a:ext cx="5173922" cy="3898683"/>
                    </a:xfrm>
                    <a:prstGeom prst="rect">
                      <a:avLst/>
                    </a:prstGeom>
                  </pic:spPr>
                </pic:pic>
              </a:graphicData>
            </a:graphic>
          </wp:inline>
        </w:drawing>
      </w:r>
    </w:p>
    <w:p w14:paraId="7CE62394" w14:textId="502C2BDD" w:rsidR="005B5B4A" w:rsidRPr="002D48E8" w:rsidRDefault="005B5B4A" w:rsidP="007E2B1C">
      <w:pPr>
        <w:rPr>
          <w:rFonts w:ascii="Times New Roman" w:hAnsi="Times New Roman" w:cs="Times New Roman"/>
          <w:lang w:val="haw-US"/>
        </w:rPr>
      </w:pPr>
      <w:commentRangeStart w:id="50"/>
      <w:r w:rsidRPr="002D48E8">
        <w:rPr>
          <w:rFonts w:ascii="Times New Roman" w:hAnsi="Times New Roman" w:cs="Times New Roman"/>
        </w:rPr>
        <w:t>Fig</w:t>
      </w:r>
      <w:commentRangeEnd w:id="50"/>
      <w:r w:rsidRPr="002D48E8">
        <w:rPr>
          <w:rStyle w:val="CommentReference"/>
          <w:rFonts w:ascii="Times New Roman" w:hAnsi="Times New Roman" w:cs="Times New Roman"/>
        </w:rPr>
        <w:commentReference w:id="50"/>
      </w:r>
      <w:r w:rsidRPr="002D48E8">
        <w:rPr>
          <w:rFonts w:ascii="Times New Roman" w:hAnsi="Times New Roman" w:cs="Times New Roman"/>
        </w:rPr>
        <w:t xml:space="preserve">. 1. </w:t>
      </w:r>
      <w:r w:rsidR="00FF5812" w:rsidRPr="002D48E8">
        <w:rPr>
          <w:rFonts w:ascii="Times New Roman" w:hAnsi="Times New Roman" w:cs="Times New Roman"/>
        </w:rPr>
        <w:t xml:space="preserve">Experimental set-up (top) on </w:t>
      </w:r>
      <w:proofErr w:type="spellStart"/>
      <w:r w:rsidR="00FF5812" w:rsidRPr="002D48E8">
        <w:rPr>
          <w:rFonts w:ascii="Times New Roman" w:hAnsi="Times New Roman" w:cs="Times New Roman"/>
        </w:rPr>
        <w:t>Moku</w:t>
      </w:r>
      <w:proofErr w:type="spellEnd"/>
      <w:r w:rsidR="00FF5812" w:rsidRPr="002D48E8">
        <w:rPr>
          <w:rFonts w:ascii="Times New Roman" w:hAnsi="Times New Roman" w:cs="Times New Roman"/>
        </w:rPr>
        <w:t xml:space="preserve"> o</w:t>
      </w:r>
      <w:r w:rsidR="00FF5812" w:rsidRPr="002D48E8">
        <w:rPr>
          <w:rFonts w:ascii="Times New Roman" w:hAnsi="Times New Roman" w:cs="Times New Roman"/>
          <w:lang w:val="haw-US"/>
        </w:rPr>
        <w:t>ʻ</w:t>
      </w:r>
      <w:r w:rsidR="00FF5812" w:rsidRPr="002D48E8">
        <w:rPr>
          <w:rFonts w:ascii="Times New Roman" w:hAnsi="Times New Roman" w:cs="Times New Roman"/>
        </w:rPr>
        <w:t xml:space="preserve"> </w:t>
      </w:r>
      <w:ins w:id="51" w:author="Judy Lemus" w:date="2019-08-24T13:33:00Z">
        <w:r w:rsidR="00E372BB">
          <w:rPr>
            <w:rFonts w:ascii="Times New Roman" w:hAnsi="Times New Roman" w:cs="Times New Roman"/>
            <w:lang w:val="haw-US"/>
          </w:rPr>
          <w:t>L</w:t>
        </w:r>
        <w:r w:rsidR="00E372BB" w:rsidRPr="002D48E8">
          <w:rPr>
            <w:rFonts w:ascii="Times New Roman" w:hAnsi="Times New Roman" w:cs="Times New Roman"/>
          </w:rPr>
          <w:t>o</w:t>
        </w:r>
      </w:ins>
      <w:r w:rsidR="00F70F12">
        <w:rPr>
          <w:rFonts w:ascii="Times New Roman" w:hAnsi="Times New Roman" w:cs="Times New Roman"/>
          <w:lang w:val="haw-US"/>
        </w:rPr>
        <w:t>ʻ</w:t>
      </w:r>
      <w:ins w:id="52" w:author="Judy Lemus" w:date="2019-08-24T13:33:00Z">
        <w:r w:rsidR="00E372BB" w:rsidRPr="002D48E8">
          <w:rPr>
            <w:rFonts w:ascii="Times New Roman" w:hAnsi="Times New Roman" w:cs="Times New Roman"/>
          </w:rPr>
          <w:t xml:space="preserve">e </w:t>
        </w:r>
      </w:ins>
      <w:r w:rsidR="00FF5812" w:rsidRPr="002D48E8">
        <w:rPr>
          <w:rFonts w:ascii="Times New Roman" w:hAnsi="Times New Roman" w:cs="Times New Roman"/>
        </w:rPr>
        <w:t xml:space="preserve">and schematic </w:t>
      </w:r>
      <w:r w:rsidR="00FF5812" w:rsidRPr="002D48E8">
        <w:rPr>
          <w:rFonts w:ascii="Times New Roman" w:hAnsi="Times New Roman" w:cs="Times New Roman"/>
          <w:lang w:val="haw-US"/>
        </w:rPr>
        <w:t xml:space="preserve">diagram representing the design and treatments in one side of the system. </w:t>
      </w:r>
    </w:p>
    <w:p w14:paraId="15D2D3F0" w14:textId="654FFB66" w:rsidR="007E2B1C" w:rsidRPr="002D48E8" w:rsidRDefault="00E372BB" w:rsidP="007E2B1C">
      <w:pPr>
        <w:rPr>
          <w:rFonts w:ascii="Times New Roman" w:hAnsi="Times New Roman" w:cs="Times New Roman"/>
          <w:b/>
          <w:bCs/>
          <w:u w:val="single"/>
        </w:rPr>
      </w:pPr>
      <w:commentRangeStart w:id="53"/>
      <w:commentRangeStart w:id="54"/>
      <w:commentRangeEnd w:id="53"/>
      <w:r>
        <w:rPr>
          <w:rStyle w:val="CommentReference"/>
        </w:rPr>
        <w:commentReference w:id="53"/>
      </w:r>
      <w:commentRangeEnd w:id="54"/>
      <w:r w:rsidR="00F70F12">
        <w:rPr>
          <w:rStyle w:val="CommentReference"/>
        </w:rPr>
        <w:commentReference w:id="54"/>
      </w:r>
    </w:p>
    <w:p w14:paraId="54194A2B" w14:textId="7A194A25" w:rsidR="007E2B1C" w:rsidRPr="002D48E8" w:rsidRDefault="00C57962" w:rsidP="003277C9">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73E77C3" wp14:editId="5D914D84">
            <wp:extent cx="5943600" cy="401078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 and Temp Plot.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10780"/>
                    </a:xfrm>
                    <a:prstGeom prst="rect">
                      <a:avLst/>
                    </a:prstGeom>
                  </pic:spPr>
                </pic:pic>
              </a:graphicData>
            </a:graphic>
          </wp:inline>
        </w:drawing>
      </w:r>
      <w:r w:rsidR="007E2B1C" w:rsidRPr="002D48E8">
        <w:rPr>
          <w:rFonts w:ascii="Times New Roman" w:hAnsi="Times New Roman" w:cs="Times New Roman"/>
        </w:rPr>
        <w:t xml:space="preserve">Fig </w:t>
      </w:r>
      <w:r w:rsidR="003277C9" w:rsidRPr="002D48E8">
        <w:rPr>
          <w:rFonts w:ascii="Times New Roman" w:hAnsi="Times New Roman" w:cs="Times New Roman"/>
        </w:rPr>
        <w:t>2.</w:t>
      </w:r>
      <w:r w:rsidR="007E2B1C" w:rsidRPr="002D48E8">
        <w:rPr>
          <w:rFonts w:ascii="Times New Roman" w:hAnsi="Times New Roman" w:cs="Times New Roman"/>
        </w:rPr>
        <w:t xml:space="preserve"> Temperature conditions (</w:t>
      </w:r>
      <w:r w:rsidR="003277C9" w:rsidRPr="002D48E8">
        <w:rPr>
          <w:rFonts w:ascii="Times New Roman" w:hAnsi="Times New Roman" w:cs="Times New Roman"/>
        </w:rPr>
        <w:t>top</w:t>
      </w:r>
      <w:r w:rsidR="007E2B1C" w:rsidRPr="002D48E8">
        <w:rPr>
          <w:rFonts w:ascii="Times New Roman" w:hAnsi="Times New Roman" w:cs="Times New Roman"/>
        </w:rPr>
        <w:t>) and pH conditions (</w:t>
      </w:r>
      <w:r w:rsidR="003277C9" w:rsidRPr="002D48E8">
        <w:rPr>
          <w:rFonts w:ascii="Times New Roman" w:hAnsi="Times New Roman" w:cs="Times New Roman"/>
        </w:rPr>
        <w:t>bottom</w:t>
      </w:r>
      <w:r w:rsidR="007E2B1C" w:rsidRPr="002D48E8">
        <w:rPr>
          <w:rFonts w:ascii="Times New Roman" w:hAnsi="Times New Roman" w:cs="Times New Roman"/>
        </w:rPr>
        <w:t>) over the 138</w:t>
      </w:r>
      <w:r w:rsidR="003277C9" w:rsidRPr="002D48E8">
        <w:rPr>
          <w:rFonts w:ascii="Times New Roman" w:hAnsi="Times New Roman" w:cs="Times New Roman"/>
        </w:rPr>
        <w:t>-</w:t>
      </w:r>
      <w:r w:rsidR="007E2B1C" w:rsidRPr="002D48E8">
        <w:rPr>
          <w:rFonts w:ascii="Times New Roman" w:hAnsi="Times New Roman" w:cs="Times New Roman"/>
        </w:rPr>
        <w:t>day experiment period.</w:t>
      </w:r>
      <w:r w:rsidR="003277C9" w:rsidRPr="002D48E8">
        <w:rPr>
          <w:rFonts w:ascii="Times New Roman" w:hAnsi="Times New Roman" w:cs="Times New Roman"/>
        </w:rPr>
        <w:t xml:space="preserve"> </w:t>
      </w:r>
      <w:commentRangeStart w:id="55"/>
      <w:commentRangeStart w:id="56"/>
      <w:commentRangeStart w:id="57"/>
      <w:r w:rsidR="003277C9" w:rsidRPr="002D48E8">
        <w:rPr>
          <w:rFonts w:ascii="Times New Roman" w:hAnsi="Times New Roman" w:cs="Times New Roman"/>
        </w:rPr>
        <w:t xml:space="preserve">Desired </w:t>
      </w:r>
      <w:commentRangeEnd w:id="55"/>
      <w:r w:rsidR="003277C9" w:rsidRPr="002D48E8">
        <w:rPr>
          <w:rStyle w:val="CommentReference"/>
          <w:rFonts w:ascii="Times New Roman" w:hAnsi="Times New Roman" w:cs="Times New Roman"/>
        </w:rPr>
        <w:commentReference w:id="55"/>
      </w:r>
      <w:commentRangeEnd w:id="56"/>
      <w:r w:rsidR="00E372BB">
        <w:rPr>
          <w:rStyle w:val="CommentReference"/>
        </w:rPr>
        <w:commentReference w:id="56"/>
      </w:r>
      <w:commentRangeEnd w:id="57"/>
      <w:r w:rsidR="00F70F12">
        <w:rPr>
          <w:rStyle w:val="CommentReference"/>
        </w:rPr>
        <w:commentReference w:id="57"/>
      </w:r>
      <w:r w:rsidR="003277C9" w:rsidRPr="002D48E8">
        <w:rPr>
          <w:rFonts w:ascii="Times New Roman" w:hAnsi="Times New Roman" w:cs="Times New Roman"/>
        </w:rPr>
        <w:t>treatment conditions of +2</w:t>
      </w:r>
      <w:r w:rsidR="003277C9" w:rsidRPr="002D48E8">
        <w:rPr>
          <w:rFonts w:ascii="Times New Roman" w:hAnsi="Times New Roman" w:cs="Times New Roman"/>
        </w:rPr>
        <w:sym w:font="Symbol" w:char="F0B0"/>
      </w:r>
      <w:r w:rsidR="003277C9" w:rsidRPr="002D48E8">
        <w:rPr>
          <w:rFonts w:ascii="Times New Roman" w:hAnsi="Times New Roman" w:cs="Times New Roman"/>
        </w:rPr>
        <w:t>C and -0.3 pH units were achieved by day 15 after a two week ramp up period.</w:t>
      </w:r>
    </w:p>
    <w:p w14:paraId="33DE99FD" w14:textId="6E87EFF7" w:rsidR="003277C9" w:rsidRPr="002D48E8" w:rsidRDefault="003277C9" w:rsidP="003277C9">
      <w:pPr>
        <w:jc w:val="center"/>
        <w:rPr>
          <w:rFonts w:ascii="Times New Roman" w:eastAsia="Times New Roman" w:hAnsi="Times New Roman" w:cs="Times New Roman"/>
          <w:color w:val="222222"/>
        </w:rPr>
      </w:pPr>
    </w:p>
    <w:p w14:paraId="700DC420" w14:textId="77777777" w:rsidR="003277C9" w:rsidRPr="002D48E8" w:rsidRDefault="003277C9" w:rsidP="003277C9">
      <w:pPr>
        <w:jc w:val="center"/>
        <w:rPr>
          <w:rFonts w:ascii="Times New Roman" w:eastAsia="Times New Roman" w:hAnsi="Times New Roman" w:cs="Times New Roman"/>
          <w:color w:val="222222"/>
        </w:rPr>
      </w:pPr>
    </w:p>
    <w:p w14:paraId="6BC644D4" w14:textId="157FF44D" w:rsidR="003277C9" w:rsidRDefault="003277C9" w:rsidP="003277C9">
      <w:pPr>
        <w:jc w:val="center"/>
        <w:rPr>
          <w:rFonts w:ascii="Times New Roman" w:hAnsi="Times New Roman" w:cs="Times New Roman"/>
        </w:rPr>
      </w:pPr>
      <w:r w:rsidRPr="002D48E8">
        <w:rPr>
          <w:rFonts w:ascii="Times New Roman" w:eastAsia="Times New Roman" w:hAnsi="Times New Roman" w:cs="Times New Roman"/>
          <w:color w:val="222222"/>
        </w:rPr>
        <w:t>Table 1. Experimental treatments and environmental conditions throughout the course of the 138-day experiment</w:t>
      </w:r>
      <w:r w:rsidR="00390758" w:rsidRPr="002D48E8">
        <w:rPr>
          <w:rFonts w:ascii="Times New Roman" w:eastAsia="Times New Roman" w:hAnsi="Times New Roman" w:cs="Times New Roman"/>
          <w:color w:val="222222"/>
        </w:rPr>
        <w:t xml:space="preserve"> (mean </w:t>
      </w:r>
      <w:r w:rsidR="00390758" w:rsidRPr="002D48E8">
        <w:rPr>
          <w:rFonts w:ascii="Times New Roman" w:hAnsi="Times New Roman" w:cs="Times New Roman"/>
        </w:rPr>
        <w:sym w:font="Symbol" w:char="F0B1"/>
      </w:r>
      <w:r w:rsidR="00390758" w:rsidRPr="002D48E8">
        <w:rPr>
          <w:rFonts w:ascii="Times New Roman" w:hAnsi="Times New Roman" w:cs="Times New Roman"/>
        </w:rPr>
        <w:t xml:space="preserve"> </w:t>
      </w:r>
      <w:proofErr w:type="spellStart"/>
      <w:r w:rsidR="00390758" w:rsidRPr="002D48E8">
        <w:rPr>
          <w:rFonts w:ascii="Times New Roman" w:hAnsi="Times New Roman" w:cs="Times New Roman"/>
        </w:rPr>
        <w:t>s.e.</w:t>
      </w:r>
      <w:proofErr w:type="spellEnd"/>
      <w:r w:rsidR="00390758" w:rsidRPr="002D48E8">
        <w:rPr>
          <w:rFonts w:ascii="Times New Roman" w:hAnsi="Times New Roman" w:cs="Times New Roman"/>
        </w:rPr>
        <w:t>)</w:t>
      </w:r>
    </w:p>
    <w:p w14:paraId="68CBEFE8" w14:textId="77777777" w:rsidR="00E2798C" w:rsidRPr="002D48E8" w:rsidRDefault="00E2798C" w:rsidP="003277C9">
      <w:pPr>
        <w:jc w:val="center"/>
        <w:rPr>
          <w:rFonts w:ascii="Times New Roman" w:eastAsia="Times New Roman" w:hAnsi="Times New Roman" w:cs="Times New Roman"/>
          <w:color w:val="222222"/>
        </w:rPr>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2160"/>
        <w:gridCol w:w="1369"/>
        <w:gridCol w:w="1871"/>
        <w:gridCol w:w="1800"/>
        <w:gridCol w:w="900"/>
      </w:tblGrid>
      <w:tr w:rsidR="003277C9" w:rsidRPr="002D48E8" w14:paraId="45DD1267" w14:textId="53D95DC0" w:rsidTr="00390758">
        <w:trPr>
          <w:trHeight w:val="363"/>
          <w:jc w:val="center"/>
        </w:trPr>
        <w:tc>
          <w:tcPr>
            <w:tcW w:w="1435" w:type="dxa"/>
            <w:shd w:val="clear" w:color="000000" w:fill="D9D9D9"/>
            <w:noWrap/>
            <w:vAlign w:val="bottom"/>
            <w:hideMark/>
          </w:tcPr>
          <w:p w14:paraId="3B54D049" w14:textId="77777777" w:rsidR="003277C9" w:rsidRPr="00D640B2" w:rsidRDefault="003277C9" w:rsidP="003277C9">
            <w:pPr>
              <w:jc w:val="center"/>
              <w:rPr>
                <w:rFonts w:ascii="Times New Roman" w:eastAsia="Times New Roman" w:hAnsi="Times New Roman" w:cs="Times New Roman"/>
                <w:b/>
                <w:bCs/>
                <w:color w:val="000000"/>
              </w:rPr>
            </w:pPr>
            <w:r w:rsidRPr="00D640B2">
              <w:rPr>
                <w:rFonts w:ascii="Times New Roman" w:eastAsia="Times New Roman" w:hAnsi="Times New Roman" w:cs="Times New Roman"/>
                <w:b/>
                <w:bCs/>
                <w:color w:val="000000"/>
              </w:rPr>
              <w:t>Treatment</w:t>
            </w:r>
          </w:p>
        </w:tc>
        <w:tc>
          <w:tcPr>
            <w:tcW w:w="2160" w:type="dxa"/>
            <w:shd w:val="clear" w:color="000000" w:fill="D9D9D9"/>
            <w:vAlign w:val="bottom"/>
          </w:tcPr>
          <w:p w14:paraId="309EB78D" w14:textId="04D66D06" w:rsidR="003277C9" w:rsidRPr="002D48E8" w:rsidRDefault="003277C9" w:rsidP="003277C9">
            <w:pPr>
              <w:jc w:val="center"/>
              <w:rPr>
                <w:rFonts w:ascii="Times New Roman" w:eastAsia="Times New Roman" w:hAnsi="Times New Roman" w:cs="Times New Roman"/>
                <w:b/>
                <w:bCs/>
                <w:color w:val="000000"/>
              </w:rPr>
            </w:pPr>
            <w:r w:rsidRPr="002D48E8">
              <w:rPr>
                <w:rFonts w:ascii="Times New Roman" w:hAnsi="Times New Roman" w:cs="Times New Roman"/>
                <w:b/>
                <w:bCs/>
                <w:color w:val="000000"/>
              </w:rPr>
              <w:t>Salinity (ppt)</w:t>
            </w:r>
          </w:p>
        </w:tc>
        <w:tc>
          <w:tcPr>
            <w:tcW w:w="1369" w:type="dxa"/>
            <w:shd w:val="clear" w:color="000000" w:fill="D9D9D9"/>
            <w:noWrap/>
            <w:vAlign w:val="bottom"/>
            <w:hideMark/>
          </w:tcPr>
          <w:p w14:paraId="3FC74FA5" w14:textId="09738AC1" w:rsidR="003277C9" w:rsidRPr="00D640B2" w:rsidRDefault="003277C9" w:rsidP="003277C9">
            <w:pPr>
              <w:jc w:val="center"/>
              <w:rPr>
                <w:rFonts w:ascii="Times New Roman" w:eastAsia="Times New Roman" w:hAnsi="Times New Roman" w:cs="Times New Roman"/>
                <w:b/>
                <w:bCs/>
                <w:color w:val="000000"/>
              </w:rPr>
            </w:pPr>
            <w:r w:rsidRPr="00D640B2">
              <w:rPr>
                <w:rFonts w:ascii="Times New Roman" w:eastAsia="Times New Roman" w:hAnsi="Times New Roman" w:cs="Times New Roman"/>
                <w:b/>
                <w:bCs/>
                <w:color w:val="000000"/>
              </w:rPr>
              <w:t>Temp (°C)</w:t>
            </w:r>
          </w:p>
        </w:tc>
        <w:tc>
          <w:tcPr>
            <w:tcW w:w="1871" w:type="dxa"/>
            <w:shd w:val="clear" w:color="000000" w:fill="D9D9D9"/>
            <w:vAlign w:val="bottom"/>
          </w:tcPr>
          <w:p w14:paraId="21E121FC" w14:textId="3631679F" w:rsidR="003277C9" w:rsidRPr="002D48E8" w:rsidRDefault="003277C9" w:rsidP="003277C9">
            <w:pPr>
              <w:jc w:val="center"/>
              <w:rPr>
                <w:rFonts w:ascii="Times New Roman" w:eastAsia="Times New Roman" w:hAnsi="Times New Roman" w:cs="Times New Roman"/>
                <w:b/>
                <w:bCs/>
                <w:color w:val="000000"/>
              </w:rPr>
            </w:pPr>
            <w:r w:rsidRPr="002D48E8">
              <w:rPr>
                <w:rFonts w:ascii="Times New Roman" w:hAnsi="Times New Roman" w:cs="Times New Roman"/>
                <w:b/>
                <w:bCs/>
                <w:color w:val="000000"/>
              </w:rPr>
              <w:t>A</w:t>
            </w:r>
            <w:r w:rsidRPr="002D48E8">
              <w:rPr>
                <w:rFonts w:ascii="Times New Roman" w:hAnsi="Times New Roman" w:cs="Times New Roman"/>
                <w:b/>
                <w:bCs/>
                <w:color w:val="000000"/>
                <w:vertAlign w:val="subscript"/>
              </w:rPr>
              <w:t xml:space="preserve">t </w:t>
            </w:r>
            <w:r w:rsidRPr="002D48E8">
              <w:rPr>
                <w:rFonts w:ascii="Times New Roman" w:hAnsi="Times New Roman" w:cs="Times New Roman"/>
                <w:b/>
                <w:bCs/>
                <w:color w:val="000000"/>
              </w:rPr>
              <w:t>(µmol kg</w:t>
            </w:r>
            <w:r w:rsidRPr="002D48E8">
              <w:rPr>
                <w:rFonts w:ascii="Times New Roman" w:hAnsi="Times New Roman" w:cs="Times New Roman"/>
                <w:b/>
                <w:bCs/>
                <w:color w:val="000000"/>
                <w:vertAlign w:val="superscript"/>
              </w:rPr>
              <w:t>-1</w:t>
            </w:r>
            <w:r w:rsidRPr="002D48E8">
              <w:rPr>
                <w:rFonts w:ascii="Times New Roman" w:hAnsi="Times New Roman" w:cs="Times New Roman"/>
                <w:b/>
                <w:bCs/>
                <w:color w:val="000000"/>
              </w:rPr>
              <w:t>)</w:t>
            </w:r>
          </w:p>
        </w:tc>
        <w:tc>
          <w:tcPr>
            <w:tcW w:w="1800" w:type="dxa"/>
            <w:shd w:val="clear" w:color="000000" w:fill="D9D9D9"/>
            <w:noWrap/>
            <w:vAlign w:val="bottom"/>
            <w:hideMark/>
          </w:tcPr>
          <w:p w14:paraId="5C473F96" w14:textId="07AA0DD4" w:rsidR="003277C9" w:rsidRPr="00D640B2" w:rsidRDefault="003277C9" w:rsidP="003277C9">
            <w:pPr>
              <w:jc w:val="center"/>
              <w:rPr>
                <w:rFonts w:ascii="Times New Roman" w:eastAsia="Times New Roman" w:hAnsi="Times New Roman" w:cs="Times New Roman"/>
                <w:b/>
                <w:bCs/>
                <w:color w:val="000000"/>
              </w:rPr>
            </w:pPr>
            <w:r w:rsidRPr="00D640B2">
              <w:rPr>
                <w:rFonts w:ascii="Times New Roman" w:eastAsia="Times New Roman" w:hAnsi="Times New Roman" w:cs="Times New Roman"/>
                <w:b/>
                <w:bCs/>
                <w:color w:val="000000"/>
              </w:rPr>
              <w:t>pCO</w:t>
            </w:r>
            <w:r w:rsidRPr="00D640B2">
              <w:rPr>
                <w:rFonts w:ascii="Times New Roman" w:eastAsia="Times New Roman" w:hAnsi="Times New Roman" w:cs="Times New Roman"/>
                <w:b/>
                <w:bCs/>
                <w:color w:val="000000"/>
                <w:vertAlign w:val="subscript"/>
              </w:rPr>
              <w:t>2</w:t>
            </w:r>
            <w:r w:rsidRPr="00D640B2">
              <w:rPr>
                <w:rFonts w:ascii="Times New Roman" w:eastAsia="Times New Roman" w:hAnsi="Times New Roman" w:cs="Times New Roman"/>
                <w:b/>
                <w:bCs/>
                <w:color w:val="000000"/>
              </w:rPr>
              <w:t xml:space="preserve"> (ppm)</w:t>
            </w:r>
          </w:p>
        </w:tc>
        <w:tc>
          <w:tcPr>
            <w:tcW w:w="900" w:type="dxa"/>
            <w:shd w:val="clear" w:color="000000" w:fill="D9D9D9"/>
            <w:noWrap/>
            <w:vAlign w:val="bottom"/>
            <w:hideMark/>
          </w:tcPr>
          <w:p w14:paraId="345F44BF" w14:textId="77777777" w:rsidR="003277C9" w:rsidRPr="00D640B2" w:rsidRDefault="003277C9" w:rsidP="003277C9">
            <w:pPr>
              <w:jc w:val="center"/>
              <w:rPr>
                <w:rFonts w:ascii="Times New Roman" w:eastAsia="Times New Roman" w:hAnsi="Times New Roman" w:cs="Times New Roman"/>
                <w:b/>
                <w:bCs/>
                <w:color w:val="000000"/>
              </w:rPr>
            </w:pPr>
            <w:r w:rsidRPr="00D640B2">
              <w:rPr>
                <w:rFonts w:ascii="Times New Roman" w:eastAsia="Times New Roman" w:hAnsi="Times New Roman" w:cs="Times New Roman"/>
                <w:b/>
                <w:bCs/>
                <w:color w:val="000000"/>
              </w:rPr>
              <w:t>pH</w:t>
            </w:r>
          </w:p>
        </w:tc>
      </w:tr>
      <w:tr w:rsidR="003277C9" w:rsidRPr="002D48E8" w14:paraId="30BFDB32" w14:textId="5A011116" w:rsidTr="00390758">
        <w:trPr>
          <w:trHeight w:val="323"/>
          <w:jc w:val="center"/>
        </w:trPr>
        <w:tc>
          <w:tcPr>
            <w:tcW w:w="1435" w:type="dxa"/>
            <w:shd w:val="clear" w:color="auto" w:fill="auto"/>
            <w:noWrap/>
            <w:vAlign w:val="bottom"/>
            <w:hideMark/>
          </w:tcPr>
          <w:p w14:paraId="4D17CA0A" w14:textId="01F95BEB" w:rsidR="003277C9" w:rsidRPr="00D640B2" w:rsidRDefault="003277C9" w:rsidP="003277C9">
            <w:pPr>
              <w:jc w:val="center"/>
              <w:rPr>
                <w:rFonts w:ascii="Times New Roman" w:eastAsia="Times New Roman" w:hAnsi="Times New Roman" w:cs="Times New Roman"/>
                <w:b/>
                <w:bCs/>
                <w:color w:val="000000"/>
              </w:rPr>
            </w:pPr>
            <w:proofErr w:type="spellStart"/>
            <w:r w:rsidRPr="00D640B2">
              <w:rPr>
                <w:rFonts w:ascii="Times New Roman" w:eastAsia="Times New Roman" w:hAnsi="Times New Roman" w:cs="Times New Roman"/>
                <w:b/>
                <w:bCs/>
                <w:color w:val="000000"/>
              </w:rPr>
              <w:t>Amb</w:t>
            </w:r>
            <w:proofErr w:type="spellEnd"/>
            <w:r w:rsidRPr="00D640B2">
              <w:rPr>
                <w:rFonts w:ascii="Times New Roman" w:eastAsia="Times New Roman" w:hAnsi="Times New Roman" w:cs="Times New Roman"/>
                <w:b/>
                <w:bCs/>
                <w:color w:val="000000"/>
              </w:rPr>
              <w:t xml:space="preserve"> T, </w:t>
            </w:r>
            <w:proofErr w:type="spellStart"/>
            <w:r w:rsidRPr="00D640B2">
              <w:rPr>
                <w:rFonts w:ascii="Times New Roman" w:eastAsia="Times New Roman" w:hAnsi="Times New Roman" w:cs="Times New Roman"/>
                <w:b/>
                <w:bCs/>
                <w:color w:val="000000"/>
              </w:rPr>
              <w:t>Amb</w:t>
            </w:r>
            <w:proofErr w:type="spellEnd"/>
            <w:r w:rsidRPr="00D640B2">
              <w:rPr>
                <w:rFonts w:ascii="Times New Roman" w:eastAsia="Times New Roman" w:hAnsi="Times New Roman" w:cs="Times New Roman"/>
                <w:b/>
                <w:bCs/>
                <w:color w:val="000000"/>
              </w:rPr>
              <w:t xml:space="preserve"> </w:t>
            </w:r>
            <w:r w:rsidR="00390758" w:rsidRPr="002D48E8">
              <w:rPr>
                <w:rFonts w:ascii="Calibri" w:eastAsia="Times New Roman" w:hAnsi="Calibri" w:cs="Calibri"/>
                <w:b/>
                <w:bCs/>
                <w:color w:val="000000"/>
              </w:rPr>
              <w:t>﻿</w:t>
            </w:r>
            <w:r w:rsidR="00390758" w:rsidRPr="002D48E8">
              <w:rPr>
                <w:rFonts w:ascii="Times New Roman" w:eastAsia="Times New Roman" w:hAnsi="Times New Roman" w:cs="Times New Roman"/>
                <w:b/>
                <w:bCs/>
                <w:i/>
                <w:iCs/>
                <w:color w:val="000000"/>
              </w:rPr>
              <w:t>p</w:t>
            </w:r>
            <w:r w:rsidRPr="00D640B2">
              <w:rPr>
                <w:rFonts w:ascii="Times New Roman" w:eastAsia="Times New Roman" w:hAnsi="Times New Roman" w:cs="Times New Roman"/>
                <w:b/>
                <w:bCs/>
                <w:color w:val="000000"/>
              </w:rPr>
              <w:t>CO2</w:t>
            </w:r>
          </w:p>
        </w:tc>
        <w:tc>
          <w:tcPr>
            <w:tcW w:w="2160" w:type="dxa"/>
            <w:vAlign w:val="bottom"/>
          </w:tcPr>
          <w:p w14:paraId="61349A15" w14:textId="31213547" w:rsidR="003277C9" w:rsidRPr="002D48E8" w:rsidRDefault="003277C9" w:rsidP="003277C9">
            <w:pPr>
              <w:jc w:val="center"/>
              <w:rPr>
                <w:rFonts w:ascii="Times New Roman" w:eastAsia="Times New Roman" w:hAnsi="Times New Roman" w:cs="Times New Roman"/>
                <w:color w:val="000000"/>
              </w:rPr>
            </w:pPr>
            <w:r w:rsidRPr="002D48E8">
              <w:rPr>
                <w:rFonts w:ascii="Times New Roman" w:hAnsi="Times New Roman" w:cs="Times New Roman"/>
                <w:color w:val="000000"/>
              </w:rPr>
              <w:t>33.70 ± 0.03</w:t>
            </w:r>
          </w:p>
        </w:tc>
        <w:tc>
          <w:tcPr>
            <w:tcW w:w="1369" w:type="dxa"/>
            <w:shd w:val="clear" w:color="auto" w:fill="auto"/>
            <w:noWrap/>
            <w:vAlign w:val="bottom"/>
            <w:hideMark/>
          </w:tcPr>
          <w:p w14:paraId="24AECC8F" w14:textId="53F460DB" w:rsidR="003277C9" w:rsidRPr="00D640B2" w:rsidRDefault="003277C9" w:rsidP="003277C9">
            <w:pPr>
              <w:jc w:val="center"/>
              <w:rPr>
                <w:rFonts w:ascii="Times New Roman" w:eastAsia="Times New Roman" w:hAnsi="Times New Roman" w:cs="Times New Roman"/>
                <w:color w:val="000000"/>
              </w:rPr>
            </w:pPr>
            <w:r w:rsidRPr="00D640B2">
              <w:rPr>
                <w:rFonts w:ascii="Times New Roman" w:eastAsia="Times New Roman" w:hAnsi="Times New Roman" w:cs="Times New Roman"/>
                <w:color w:val="000000"/>
              </w:rPr>
              <w:t>25.38 ± 0.11</w:t>
            </w:r>
          </w:p>
        </w:tc>
        <w:tc>
          <w:tcPr>
            <w:tcW w:w="1871" w:type="dxa"/>
            <w:vAlign w:val="bottom"/>
          </w:tcPr>
          <w:p w14:paraId="6940CF6F" w14:textId="2061184E" w:rsidR="003277C9" w:rsidRPr="002D48E8" w:rsidRDefault="003277C9" w:rsidP="003277C9">
            <w:pPr>
              <w:jc w:val="center"/>
              <w:rPr>
                <w:rFonts w:ascii="Times New Roman" w:eastAsia="Times New Roman" w:hAnsi="Times New Roman" w:cs="Times New Roman"/>
                <w:color w:val="000000"/>
              </w:rPr>
            </w:pPr>
            <w:r w:rsidRPr="002D48E8">
              <w:rPr>
                <w:rFonts w:ascii="Times New Roman" w:hAnsi="Times New Roman" w:cs="Times New Roman"/>
                <w:color w:val="000000"/>
              </w:rPr>
              <w:t>2180.6 ± 1.75</w:t>
            </w:r>
          </w:p>
        </w:tc>
        <w:tc>
          <w:tcPr>
            <w:tcW w:w="1800" w:type="dxa"/>
            <w:shd w:val="clear" w:color="auto" w:fill="auto"/>
            <w:noWrap/>
            <w:vAlign w:val="bottom"/>
            <w:hideMark/>
          </w:tcPr>
          <w:p w14:paraId="60EA4524" w14:textId="54E17B37" w:rsidR="003277C9" w:rsidRPr="00D640B2" w:rsidRDefault="003277C9" w:rsidP="003277C9">
            <w:pPr>
              <w:jc w:val="center"/>
              <w:rPr>
                <w:rFonts w:ascii="Times New Roman" w:eastAsia="Times New Roman" w:hAnsi="Times New Roman" w:cs="Times New Roman"/>
                <w:color w:val="000000"/>
              </w:rPr>
            </w:pPr>
            <w:r w:rsidRPr="00D640B2">
              <w:rPr>
                <w:rFonts w:ascii="Times New Roman" w:eastAsia="Times New Roman" w:hAnsi="Times New Roman" w:cs="Times New Roman"/>
                <w:color w:val="000000"/>
              </w:rPr>
              <w:t>493.00 ± 11.41</w:t>
            </w:r>
          </w:p>
        </w:tc>
        <w:tc>
          <w:tcPr>
            <w:tcW w:w="900" w:type="dxa"/>
            <w:shd w:val="clear" w:color="auto" w:fill="auto"/>
            <w:noWrap/>
            <w:vAlign w:val="bottom"/>
            <w:hideMark/>
          </w:tcPr>
          <w:p w14:paraId="166B62F4" w14:textId="77777777" w:rsidR="003277C9" w:rsidRPr="00D640B2" w:rsidRDefault="003277C9" w:rsidP="003277C9">
            <w:pPr>
              <w:jc w:val="center"/>
              <w:rPr>
                <w:rFonts w:ascii="Times New Roman" w:eastAsia="Times New Roman" w:hAnsi="Times New Roman" w:cs="Times New Roman"/>
                <w:color w:val="000000"/>
              </w:rPr>
            </w:pPr>
            <w:r w:rsidRPr="00D640B2">
              <w:rPr>
                <w:rFonts w:ascii="Times New Roman" w:eastAsia="Times New Roman" w:hAnsi="Times New Roman" w:cs="Times New Roman"/>
                <w:color w:val="000000"/>
              </w:rPr>
              <w:t>7.96 ± 0.004</w:t>
            </w:r>
          </w:p>
        </w:tc>
      </w:tr>
      <w:tr w:rsidR="003277C9" w:rsidRPr="002D48E8" w14:paraId="74EA6D6D" w14:textId="79C31D59" w:rsidTr="00390758">
        <w:trPr>
          <w:trHeight w:val="323"/>
          <w:jc w:val="center"/>
        </w:trPr>
        <w:tc>
          <w:tcPr>
            <w:tcW w:w="1435" w:type="dxa"/>
            <w:shd w:val="clear" w:color="auto" w:fill="auto"/>
            <w:noWrap/>
            <w:vAlign w:val="bottom"/>
            <w:hideMark/>
          </w:tcPr>
          <w:p w14:paraId="4B48DB9D" w14:textId="60175CBF" w:rsidR="003277C9" w:rsidRPr="00D640B2" w:rsidRDefault="003277C9" w:rsidP="003277C9">
            <w:pPr>
              <w:jc w:val="center"/>
              <w:rPr>
                <w:rFonts w:ascii="Times New Roman" w:eastAsia="Times New Roman" w:hAnsi="Times New Roman" w:cs="Times New Roman"/>
                <w:b/>
                <w:bCs/>
                <w:color w:val="000000"/>
              </w:rPr>
            </w:pPr>
            <w:proofErr w:type="spellStart"/>
            <w:r w:rsidRPr="00D640B2">
              <w:rPr>
                <w:rFonts w:ascii="Times New Roman" w:eastAsia="Times New Roman" w:hAnsi="Times New Roman" w:cs="Times New Roman"/>
                <w:b/>
                <w:bCs/>
                <w:color w:val="000000"/>
              </w:rPr>
              <w:t>Amb</w:t>
            </w:r>
            <w:proofErr w:type="spellEnd"/>
            <w:r w:rsidRPr="00D640B2">
              <w:rPr>
                <w:rFonts w:ascii="Times New Roman" w:eastAsia="Times New Roman" w:hAnsi="Times New Roman" w:cs="Times New Roman"/>
                <w:b/>
                <w:bCs/>
                <w:color w:val="000000"/>
              </w:rPr>
              <w:t xml:space="preserve"> T, High </w:t>
            </w:r>
            <w:r w:rsidR="00390758" w:rsidRPr="002D48E8">
              <w:rPr>
                <w:rFonts w:ascii="Times New Roman" w:eastAsia="Times New Roman" w:hAnsi="Times New Roman" w:cs="Times New Roman"/>
                <w:b/>
                <w:bCs/>
                <w:i/>
                <w:iCs/>
                <w:color w:val="000000"/>
              </w:rPr>
              <w:t>p</w:t>
            </w:r>
            <w:r w:rsidRPr="00D640B2">
              <w:rPr>
                <w:rFonts w:ascii="Times New Roman" w:eastAsia="Times New Roman" w:hAnsi="Times New Roman" w:cs="Times New Roman"/>
                <w:b/>
                <w:bCs/>
                <w:color w:val="000000"/>
              </w:rPr>
              <w:t>CO2</w:t>
            </w:r>
          </w:p>
        </w:tc>
        <w:tc>
          <w:tcPr>
            <w:tcW w:w="2160" w:type="dxa"/>
            <w:vAlign w:val="bottom"/>
          </w:tcPr>
          <w:p w14:paraId="60036087" w14:textId="6205C42D" w:rsidR="003277C9" w:rsidRPr="002D48E8" w:rsidRDefault="003277C9" w:rsidP="003277C9">
            <w:pPr>
              <w:jc w:val="center"/>
              <w:rPr>
                <w:rFonts w:ascii="Times New Roman" w:eastAsia="Times New Roman" w:hAnsi="Times New Roman" w:cs="Times New Roman"/>
                <w:color w:val="000000"/>
              </w:rPr>
            </w:pPr>
            <w:r w:rsidRPr="002D48E8">
              <w:rPr>
                <w:rFonts w:ascii="Times New Roman" w:hAnsi="Times New Roman" w:cs="Times New Roman"/>
                <w:color w:val="000000"/>
              </w:rPr>
              <w:t>33.70 ± 0.04</w:t>
            </w:r>
          </w:p>
        </w:tc>
        <w:tc>
          <w:tcPr>
            <w:tcW w:w="1369" w:type="dxa"/>
            <w:shd w:val="clear" w:color="auto" w:fill="auto"/>
            <w:noWrap/>
            <w:vAlign w:val="bottom"/>
            <w:hideMark/>
          </w:tcPr>
          <w:p w14:paraId="451DF6B1" w14:textId="3A080061" w:rsidR="003277C9" w:rsidRPr="00D640B2" w:rsidRDefault="003277C9" w:rsidP="003277C9">
            <w:pPr>
              <w:jc w:val="center"/>
              <w:rPr>
                <w:rFonts w:ascii="Times New Roman" w:eastAsia="Times New Roman" w:hAnsi="Times New Roman" w:cs="Times New Roman"/>
                <w:color w:val="000000"/>
              </w:rPr>
            </w:pPr>
            <w:r w:rsidRPr="00D640B2">
              <w:rPr>
                <w:rFonts w:ascii="Times New Roman" w:eastAsia="Times New Roman" w:hAnsi="Times New Roman" w:cs="Times New Roman"/>
                <w:color w:val="000000"/>
              </w:rPr>
              <w:t>25.40 ± 0.11</w:t>
            </w:r>
          </w:p>
        </w:tc>
        <w:tc>
          <w:tcPr>
            <w:tcW w:w="1871" w:type="dxa"/>
            <w:vAlign w:val="bottom"/>
          </w:tcPr>
          <w:p w14:paraId="46C9432F" w14:textId="47EE1E22" w:rsidR="003277C9" w:rsidRPr="002D48E8" w:rsidRDefault="003277C9" w:rsidP="003277C9">
            <w:pPr>
              <w:jc w:val="center"/>
              <w:rPr>
                <w:rFonts w:ascii="Times New Roman" w:eastAsia="Times New Roman" w:hAnsi="Times New Roman" w:cs="Times New Roman"/>
                <w:color w:val="000000"/>
              </w:rPr>
            </w:pPr>
            <w:r w:rsidRPr="002D48E8">
              <w:rPr>
                <w:rFonts w:ascii="Times New Roman" w:hAnsi="Times New Roman" w:cs="Times New Roman"/>
                <w:color w:val="000000"/>
              </w:rPr>
              <w:t>2182.17 ± 1.76</w:t>
            </w:r>
          </w:p>
        </w:tc>
        <w:tc>
          <w:tcPr>
            <w:tcW w:w="1800" w:type="dxa"/>
            <w:shd w:val="clear" w:color="auto" w:fill="auto"/>
            <w:noWrap/>
            <w:vAlign w:val="bottom"/>
            <w:hideMark/>
          </w:tcPr>
          <w:p w14:paraId="298DCA48" w14:textId="7662C916" w:rsidR="003277C9" w:rsidRPr="00D640B2" w:rsidRDefault="003277C9" w:rsidP="003277C9">
            <w:pPr>
              <w:jc w:val="center"/>
              <w:rPr>
                <w:rFonts w:ascii="Times New Roman" w:eastAsia="Times New Roman" w:hAnsi="Times New Roman" w:cs="Times New Roman"/>
                <w:color w:val="000000"/>
              </w:rPr>
            </w:pPr>
            <w:r w:rsidRPr="00D640B2">
              <w:rPr>
                <w:rFonts w:ascii="Times New Roman" w:eastAsia="Times New Roman" w:hAnsi="Times New Roman" w:cs="Times New Roman"/>
                <w:color w:val="000000"/>
              </w:rPr>
              <w:t>1068.64 ± 11.41</w:t>
            </w:r>
          </w:p>
        </w:tc>
        <w:tc>
          <w:tcPr>
            <w:tcW w:w="900" w:type="dxa"/>
            <w:shd w:val="clear" w:color="auto" w:fill="auto"/>
            <w:noWrap/>
            <w:vAlign w:val="bottom"/>
            <w:hideMark/>
          </w:tcPr>
          <w:p w14:paraId="3F95E7CD" w14:textId="77777777" w:rsidR="003277C9" w:rsidRPr="00D640B2" w:rsidRDefault="003277C9" w:rsidP="003277C9">
            <w:pPr>
              <w:jc w:val="center"/>
              <w:rPr>
                <w:rFonts w:ascii="Times New Roman" w:eastAsia="Times New Roman" w:hAnsi="Times New Roman" w:cs="Times New Roman"/>
                <w:color w:val="000000"/>
              </w:rPr>
            </w:pPr>
            <w:r w:rsidRPr="00D640B2">
              <w:rPr>
                <w:rFonts w:ascii="Times New Roman" w:eastAsia="Times New Roman" w:hAnsi="Times New Roman" w:cs="Times New Roman"/>
                <w:color w:val="000000"/>
              </w:rPr>
              <w:t>7.66 ± 0.004</w:t>
            </w:r>
          </w:p>
        </w:tc>
      </w:tr>
      <w:tr w:rsidR="003277C9" w:rsidRPr="002D48E8" w14:paraId="5CC7B00C" w14:textId="25AFA0EA" w:rsidTr="00390758">
        <w:trPr>
          <w:trHeight w:val="323"/>
          <w:jc w:val="center"/>
        </w:trPr>
        <w:tc>
          <w:tcPr>
            <w:tcW w:w="1435" w:type="dxa"/>
            <w:shd w:val="clear" w:color="auto" w:fill="auto"/>
            <w:noWrap/>
            <w:vAlign w:val="bottom"/>
            <w:hideMark/>
          </w:tcPr>
          <w:p w14:paraId="6074D326" w14:textId="7B4DEFB6" w:rsidR="003277C9" w:rsidRPr="00D640B2" w:rsidRDefault="003277C9" w:rsidP="003277C9">
            <w:pPr>
              <w:jc w:val="center"/>
              <w:rPr>
                <w:rFonts w:ascii="Times New Roman" w:eastAsia="Times New Roman" w:hAnsi="Times New Roman" w:cs="Times New Roman"/>
                <w:b/>
                <w:bCs/>
                <w:color w:val="000000"/>
              </w:rPr>
            </w:pPr>
            <w:r w:rsidRPr="00D640B2">
              <w:rPr>
                <w:rFonts w:ascii="Times New Roman" w:eastAsia="Times New Roman" w:hAnsi="Times New Roman" w:cs="Times New Roman"/>
                <w:b/>
                <w:bCs/>
                <w:color w:val="000000"/>
              </w:rPr>
              <w:t xml:space="preserve">High T, </w:t>
            </w:r>
            <w:proofErr w:type="spellStart"/>
            <w:r w:rsidRPr="00D640B2">
              <w:rPr>
                <w:rFonts w:ascii="Times New Roman" w:eastAsia="Times New Roman" w:hAnsi="Times New Roman" w:cs="Times New Roman"/>
                <w:b/>
                <w:bCs/>
                <w:color w:val="000000"/>
              </w:rPr>
              <w:t>Amb</w:t>
            </w:r>
            <w:proofErr w:type="spellEnd"/>
            <w:r w:rsidRPr="00D640B2">
              <w:rPr>
                <w:rFonts w:ascii="Times New Roman" w:eastAsia="Times New Roman" w:hAnsi="Times New Roman" w:cs="Times New Roman"/>
                <w:b/>
                <w:bCs/>
                <w:color w:val="000000"/>
              </w:rPr>
              <w:t xml:space="preserve"> </w:t>
            </w:r>
            <w:r w:rsidR="00390758" w:rsidRPr="002D48E8">
              <w:rPr>
                <w:rFonts w:ascii="Times New Roman" w:eastAsia="Times New Roman" w:hAnsi="Times New Roman" w:cs="Times New Roman"/>
                <w:b/>
                <w:bCs/>
                <w:i/>
                <w:iCs/>
                <w:color w:val="000000"/>
              </w:rPr>
              <w:t>p</w:t>
            </w:r>
            <w:r w:rsidRPr="00D640B2">
              <w:rPr>
                <w:rFonts w:ascii="Times New Roman" w:eastAsia="Times New Roman" w:hAnsi="Times New Roman" w:cs="Times New Roman"/>
                <w:b/>
                <w:bCs/>
                <w:color w:val="000000"/>
              </w:rPr>
              <w:t>CO2</w:t>
            </w:r>
          </w:p>
        </w:tc>
        <w:tc>
          <w:tcPr>
            <w:tcW w:w="2160" w:type="dxa"/>
            <w:vAlign w:val="bottom"/>
          </w:tcPr>
          <w:p w14:paraId="63350B4B" w14:textId="1243D4F5" w:rsidR="003277C9" w:rsidRPr="002D48E8" w:rsidRDefault="003277C9" w:rsidP="003277C9">
            <w:pPr>
              <w:jc w:val="center"/>
              <w:rPr>
                <w:rFonts w:ascii="Times New Roman" w:eastAsia="Times New Roman" w:hAnsi="Times New Roman" w:cs="Times New Roman"/>
                <w:color w:val="000000"/>
              </w:rPr>
            </w:pPr>
            <w:r w:rsidRPr="002D48E8">
              <w:rPr>
                <w:rFonts w:ascii="Times New Roman" w:hAnsi="Times New Roman" w:cs="Times New Roman"/>
                <w:color w:val="000000"/>
              </w:rPr>
              <w:t>33.70 ± 0.05</w:t>
            </w:r>
          </w:p>
        </w:tc>
        <w:tc>
          <w:tcPr>
            <w:tcW w:w="1369" w:type="dxa"/>
            <w:shd w:val="clear" w:color="auto" w:fill="auto"/>
            <w:noWrap/>
            <w:vAlign w:val="bottom"/>
            <w:hideMark/>
          </w:tcPr>
          <w:p w14:paraId="7CD55003" w14:textId="7C9B0C55" w:rsidR="003277C9" w:rsidRPr="00D640B2" w:rsidRDefault="003277C9" w:rsidP="003277C9">
            <w:pPr>
              <w:jc w:val="center"/>
              <w:rPr>
                <w:rFonts w:ascii="Times New Roman" w:eastAsia="Times New Roman" w:hAnsi="Times New Roman" w:cs="Times New Roman"/>
                <w:color w:val="000000"/>
              </w:rPr>
            </w:pPr>
            <w:r w:rsidRPr="00D640B2">
              <w:rPr>
                <w:rFonts w:ascii="Times New Roman" w:eastAsia="Times New Roman" w:hAnsi="Times New Roman" w:cs="Times New Roman"/>
                <w:color w:val="000000"/>
              </w:rPr>
              <w:t>27.30 ± 0.11</w:t>
            </w:r>
          </w:p>
        </w:tc>
        <w:tc>
          <w:tcPr>
            <w:tcW w:w="1871" w:type="dxa"/>
            <w:vAlign w:val="bottom"/>
          </w:tcPr>
          <w:p w14:paraId="0BB5DD95" w14:textId="1506E83A" w:rsidR="003277C9" w:rsidRPr="002D48E8" w:rsidRDefault="003277C9" w:rsidP="003277C9">
            <w:pPr>
              <w:jc w:val="center"/>
              <w:rPr>
                <w:rFonts w:ascii="Times New Roman" w:eastAsia="Times New Roman" w:hAnsi="Times New Roman" w:cs="Times New Roman"/>
                <w:color w:val="000000"/>
              </w:rPr>
            </w:pPr>
            <w:r w:rsidRPr="002D48E8">
              <w:rPr>
                <w:rFonts w:ascii="Times New Roman" w:hAnsi="Times New Roman" w:cs="Times New Roman"/>
                <w:color w:val="000000"/>
              </w:rPr>
              <w:t>2180.25 ± 1.77</w:t>
            </w:r>
          </w:p>
        </w:tc>
        <w:tc>
          <w:tcPr>
            <w:tcW w:w="1800" w:type="dxa"/>
            <w:shd w:val="clear" w:color="auto" w:fill="auto"/>
            <w:noWrap/>
            <w:vAlign w:val="bottom"/>
            <w:hideMark/>
          </w:tcPr>
          <w:p w14:paraId="1E6B82EB" w14:textId="32233505" w:rsidR="003277C9" w:rsidRPr="00D640B2" w:rsidRDefault="003277C9" w:rsidP="003277C9">
            <w:pPr>
              <w:jc w:val="center"/>
              <w:rPr>
                <w:rFonts w:ascii="Times New Roman" w:eastAsia="Times New Roman" w:hAnsi="Times New Roman" w:cs="Times New Roman"/>
                <w:color w:val="000000"/>
              </w:rPr>
            </w:pPr>
            <w:r w:rsidRPr="00D640B2">
              <w:rPr>
                <w:rFonts w:ascii="Times New Roman" w:eastAsia="Times New Roman" w:hAnsi="Times New Roman" w:cs="Times New Roman"/>
                <w:color w:val="000000"/>
              </w:rPr>
              <w:t>537.34 ± 11.52</w:t>
            </w:r>
          </w:p>
        </w:tc>
        <w:tc>
          <w:tcPr>
            <w:tcW w:w="900" w:type="dxa"/>
            <w:shd w:val="clear" w:color="auto" w:fill="auto"/>
            <w:noWrap/>
            <w:vAlign w:val="bottom"/>
            <w:hideMark/>
          </w:tcPr>
          <w:p w14:paraId="1D8A46B8" w14:textId="77777777" w:rsidR="003277C9" w:rsidRPr="00D640B2" w:rsidRDefault="003277C9" w:rsidP="003277C9">
            <w:pPr>
              <w:jc w:val="center"/>
              <w:rPr>
                <w:rFonts w:ascii="Times New Roman" w:eastAsia="Times New Roman" w:hAnsi="Times New Roman" w:cs="Times New Roman"/>
                <w:color w:val="000000"/>
              </w:rPr>
            </w:pPr>
            <w:r w:rsidRPr="00D640B2">
              <w:rPr>
                <w:rFonts w:ascii="Times New Roman" w:eastAsia="Times New Roman" w:hAnsi="Times New Roman" w:cs="Times New Roman"/>
                <w:color w:val="000000"/>
              </w:rPr>
              <w:t>7.96 ± 0.004</w:t>
            </w:r>
          </w:p>
        </w:tc>
      </w:tr>
      <w:tr w:rsidR="003277C9" w:rsidRPr="002D48E8" w14:paraId="2DA13741" w14:textId="37506446" w:rsidTr="00390758">
        <w:trPr>
          <w:trHeight w:val="323"/>
          <w:jc w:val="center"/>
        </w:trPr>
        <w:tc>
          <w:tcPr>
            <w:tcW w:w="1435" w:type="dxa"/>
            <w:shd w:val="clear" w:color="auto" w:fill="auto"/>
            <w:noWrap/>
            <w:vAlign w:val="bottom"/>
            <w:hideMark/>
          </w:tcPr>
          <w:p w14:paraId="73B9A6D4" w14:textId="77F221A2" w:rsidR="003277C9" w:rsidRPr="00D640B2" w:rsidRDefault="003277C9" w:rsidP="003277C9">
            <w:pPr>
              <w:jc w:val="center"/>
              <w:rPr>
                <w:rFonts w:ascii="Times New Roman" w:eastAsia="Times New Roman" w:hAnsi="Times New Roman" w:cs="Times New Roman"/>
                <w:b/>
                <w:bCs/>
                <w:color w:val="000000"/>
              </w:rPr>
            </w:pPr>
            <w:r w:rsidRPr="00D640B2">
              <w:rPr>
                <w:rFonts w:ascii="Times New Roman" w:eastAsia="Times New Roman" w:hAnsi="Times New Roman" w:cs="Times New Roman"/>
                <w:b/>
                <w:bCs/>
                <w:color w:val="000000"/>
              </w:rPr>
              <w:t xml:space="preserve">High T, High </w:t>
            </w:r>
            <w:r w:rsidR="00390758" w:rsidRPr="002D48E8">
              <w:rPr>
                <w:rFonts w:ascii="Times New Roman" w:eastAsia="Times New Roman" w:hAnsi="Times New Roman" w:cs="Times New Roman"/>
                <w:b/>
                <w:bCs/>
                <w:i/>
                <w:iCs/>
                <w:color w:val="000000"/>
              </w:rPr>
              <w:t>p</w:t>
            </w:r>
            <w:r w:rsidRPr="00D640B2">
              <w:rPr>
                <w:rFonts w:ascii="Times New Roman" w:eastAsia="Times New Roman" w:hAnsi="Times New Roman" w:cs="Times New Roman"/>
                <w:b/>
                <w:bCs/>
                <w:color w:val="000000"/>
              </w:rPr>
              <w:t>CO2</w:t>
            </w:r>
          </w:p>
        </w:tc>
        <w:tc>
          <w:tcPr>
            <w:tcW w:w="2160" w:type="dxa"/>
            <w:vAlign w:val="bottom"/>
          </w:tcPr>
          <w:p w14:paraId="4B1B835A" w14:textId="4F4D6FFA" w:rsidR="003277C9" w:rsidRPr="002D48E8" w:rsidRDefault="003277C9" w:rsidP="003277C9">
            <w:pPr>
              <w:jc w:val="center"/>
              <w:rPr>
                <w:rFonts w:ascii="Times New Roman" w:eastAsia="Times New Roman" w:hAnsi="Times New Roman" w:cs="Times New Roman"/>
                <w:color w:val="000000"/>
              </w:rPr>
            </w:pPr>
            <w:r w:rsidRPr="002D48E8">
              <w:rPr>
                <w:rFonts w:ascii="Times New Roman" w:hAnsi="Times New Roman" w:cs="Times New Roman"/>
                <w:color w:val="000000"/>
              </w:rPr>
              <w:t>33.70 ± 0.06</w:t>
            </w:r>
          </w:p>
        </w:tc>
        <w:tc>
          <w:tcPr>
            <w:tcW w:w="1369" w:type="dxa"/>
            <w:shd w:val="clear" w:color="auto" w:fill="auto"/>
            <w:noWrap/>
            <w:vAlign w:val="bottom"/>
            <w:hideMark/>
          </w:tcPr>
          <w:p w14:paraId="3442177D" w14:textId="04FF242D" w:rsidR="003277C9" w:rsidRPr="00D640B2" w:rsidRDefault="003277C9" w:rsidP="003277C9">
            <w:pPr>
              <w:jc w:val="center"/>
              <w:rPr>
                <w:rFonts w:ascii="Times New Roman" w:eastAsia="Times New Roman" w:hAnsi="Times New Roman" w:cs="Times New Roman"/>
                <w:color w:val="000000"/>
              </w:rPr>
            </w:pPr>
            <w:r w:rsidRPr="00D640B2">
              <w:rPr>
                <w:rFonts w:ascii="Times New Roman" w:eastAsia="Times New Roman" w:hAnsi="Times New Roman" w:cs="Times New Roman"/>
                <w:color w:val="000000"/>
              </w:rPr>
              <w:t>27.30 ± 0.11</w:t>
            </w:r>
          </w:p>
        </w:tc>
        <w:tc>
          <w:tcPr>
            <w:tcW w:w="1871" w:type="dxa"/>
            <w:vAlign w:val="bottom"/>
          </w:tcPr>
          <w:p w14:paraId="021D6485" w14:textId="4507C5CC" w:rsidR="003277C9" w:rsidRPr="002D48E8" w:rsidRDefault="003277C9" w:rsidP="003277C9">
            <w:pPr>
              <w:jc w:val="center"/>
              <w:rPr>
                <w:rFonts w:ascii="Times New Roman" w:eastAsia="Times New Roman" w:hAnsi="Times New Roman" w:cs="Times New Roman"/>
                <w:color w:val="000000"/>
              </w:rPr>
            </w:pPr>
            <w:r w:rsidRPr="002D48E8">
              <w:rPr>
                <w:rFonts w:ascii="Times New Roman" w:hAnsi="Times New Roman" w:cs="Times New Roman"/>
                <w:color w:val="000000"/>
              </w:rPr>
              <w:t>2182.53 ± 1.76</w:t>
            </w:r>
          </w:p>
        </w:tc>
        <w:tc>
          <w:tcPr>
            <w:tcW w:w="1800" w:type="dxa"/>
            <w:shd w:val="clear" w:color="auto" w:fill="auto"/>
            <w:noWrap/>
            <w:vAlign w:val="bottom"/>
            <w:hideMark/>
          </w:tcPr>
          <w:p w14:paraId="668BF5A4" w14:textId="5B024BA8" w:rsidR="003277C9" w:rsidRPr="00D640B2" w:rsidRDefault="003277C9" w:rsidP="003277C9">
            <w:pPr>
              <w:jc w:val="center"/>
              <w:rPr>
                <w:rFonts w:ascii="Times New Roman" w:eastAsia="Times New Roman" w:hAnsi="Times New Roman" w:cs="Times New Roman"/>
                <w:color w:val="000000"/>
              </w:rPr>
            </w:pPr>
            <w:r w:rsidRPr="00D640B2">
              <w:rPr>
                <w:rFonts w:ascii="Times New Roman" w:eastAsia="Times New Roman" w:hAnsi="Times New Roman" w:cs="Times New Roman"/>
                <w:color w:val="000000"/>
              </w:rPr>
              <w:t>1120.93 ± 11.41</w:t>
            </w:r>
          </w:p>
        </w:tc>
        <w:tc>
          <w:tcPr>
            <w:tcW w:w="900" w:type="dxa"/>
            <w:shd w:val="clear" w:color="auto" w:fill="auto"/>
            <w:noWrap/>
            <w:vAlign w:val="bottom"/>
            <w:hideMark/>
          </w:tcPr>
          <w:p w14:paraId="225B8F9D" w14:textId="77777777" w:rsidR="003277C9" w:rsidRPr="00D640B2" w:rsidRDefault="003277C9" w:rsidP="003277C9">
            <w:pPr>
              <w:jc w:val="center"/>
              <w:rPr>
                <w:rFonts w:ascii="Times New Roman" w:eastAsia="Times New Roman" w:hAnsi="Times New Roman" w:cs="Times New Roman"/>
                <w:color w:val="000000"/>
              </w:rPr>
            </w:pPr>
            <w:r w:rsidRPr="00D640B2">
              <w:rPr>
                <w:rFonts w:ascii="Times New Roman" w:eastAsia="Times New Roman" w:hAnsi="Times New Roman" w:cs="Times New Roman"/>
                <w:color w:val="000000"/>
              </w:rPr>
              <w:t>7.68 ± 0.004</w:t>
            </w:r>
          </w:p>
        </w:tc>
      </w:tr>
    </w:tbl>
    <w:p w14:paraId="6220C760" w14:textId="5871B5B7" w:rsidR="008A30B5" w:rsidRPr="002D48E8" w:rsidRDefault="008A30B5">
      <w:pPr>
        <w:rPr>
          <w:rFonts w:ascii="Times New Roman" w:hAnsi="Times New Roman" w:cs="Times New Roman"/>
        </w:rPr>
      </w:pPr>
    </w:p>
    <w:p w14:paraId="1D5501DA" w14:textId="6134CFE6" w:rsidR="0083449A" w:rsidRPr="002D48E8" w:rsidRDefault="0083449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83449A" w:rsidRPr="002D48E8" w14:paraId="1D06DFC0" w14:textId="77777777" w:rsidTr="0083449A">
        <w:tc>
          <w:tcPr>
            <w:tcW w:w="9350" w:type="dxa"/>
          </w:tcPr>
          <w:p w14:paraId="0D0FA0FF"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macro "Sesno-</w:t>
            </w:r>
            <w:proofErr w:type="spellStart"/>
            <w:r w:rsidRPr="002D48E8">
              <w:rPr>
                <w:rFonts w:ascii="Times New Roman" w:hAnsi="Times New Roman" w:cs="Times New Roman"/>
              </w:rPr>
              <w:t>ify</w:t>
            </w:r>
            <w:proofErr w:type="spellEnd"/>
            <w:r w:rsidRPr="002D48E8">
              <w:rPr>
                <w:rFonts w:ascii="Times New Roman" w:hAnsi="Times New Roman" w:cs="Times New Roman"/>
              </w:rPr>
              <w:t>" {</w:t>
            </w:r>
          </w:p>
          <w:p w14:paraId="2BA0156E"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r>
            <w:proofErr w:type="gramStart"/>
            <w:r w:rsidRPr="002D48E8">
              <w:rPr>
                <w:rFonts w:ascii="Times New Roman" w:hAnsi="Times New Roman" w:cs="Times New Roman"/>
              </w:rPr>
              <w:t>run(</w:t>
            </w:r>
            <w:proofErr w:type="gramEnd"/>
            <w:r w:rsidRPr="002D48E8">
              <w:rPr>
                <w:rFonts w:ascii="Times New Roman" w:hAnsi="Times New Roman" w:cs="Times New Roman"/>
              </w:rPr>
              <w:t>"Clear Outside");</w:t>
            </w:r>
          </w:p>
          <w:p w14:paraId="3762D8AE"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t>run("Crop");</w:t>
            </w:r>
          </w:p>
          <w:p w14:paraId="661F5C22"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r>
            <w:proofErr w:type="spellStart"/>
            <w:r w:rsidRPr="002D48E8">
              <w:rPr>
                <w:rFonts w:ascii="Times New Roman" w:hAnsi="Times New Roman" w:cs="Times New Roman"/>
              </w:rPr>
              <w:t>roiManager</w:t>
            </w:r>
            <w:proofErr w:type="spellEnd"/>
            <w:r w:rsidRPr="002D48E8">
              <w:rPr>
                <w:rFonts w:ascii="Times New Roman" w:hAnsi="Times New Roman" w:cs="Times New Roman"/>
              </w:rPr>
              <w:t>("add");</w:t>
            </w:r>
          </w:p>
          <w:p w14:paraId="5C1E64C8"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lastRenderedPageBreak/>
              <w:tab/>
            </w:r>
            <w:proofErr w:type="gramStart"/>
            <w:r w:rsidRPr="002D48E8">
              <w:rPr>
                <w:rFonts w:ascii="Times New Roman" w:hAnsi="Times New Roman" w:cs="Times New Roman"/>
              </w:rPr>
              <w:t>run(</w:t>
            </w:r>
            <w:proofErr w:type="gramEnd"/>
            <w:r w:rsidRPr="002D48E8">
              <w:rPr>
                <w:rFonts w:ascii="Times New Roman" w:hAnsi="Times New Roman" w:cs="Times New Roman"/>
              </w:rPr>
              <w:t>"Make Binary");</w:t>
            </w:r>
          </w:p>
          <w:p w14:paraId="150D4418"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r>
            <w:proofErr w:type="spellStart"/>
            <w:proofErr w:type="gramStart"/>
            <w:r w:rsidRPr="002D48E8">
              <w:rPr>
                <w:rFonts w:ascii="Times New Roman" w:hAnsi="Times New Roman" w:cs="Times New Roman"/>
              </w:rPr>
              <w:t>roiManager</w:t>
            </w:r>
            <w:proofErr w:type="spellEnd"/>
            <w:r w:rsidRPr="002D48E8">
              <w:rPr>
                <w:rFonts w:ascii="Times New Roman" w:hAnsi="Times New Roman" w:cs="Times New Roman"/>
              </w:rPr>
              <w:t>(</w:t>
            </w:r>
            <w:proofErr w:type="gramEnd"/>
            <w:r w:rsidRPr="002D48E8">
              <w:rPr>
                <w:rFonts w:ascii="Times New Roman" w:hAnsi="Times New Roman" w:cs="Times New Roman"/>
              </w:rPr>
              <w:t xml:space="preserve">"Select", </w:t>
            </w:r>
            <w:proofErr w:type="spellStart"/>
            <w:r w:rsidRPr="002D48E8">
              <w:rPr>
                <w:rFonts w:ascii="Times New Roman" w:hAnsi="Times New Roman" w:cs="Times New Roman"/>
              </w:rPr>
              <w:t>roiManager</w:t>
            </w:r>
            <w:proofErr w:type="spellEnd"/>
            <w:r w:rsidRPr="002D48E8">
              <w:rPr>
                <w:rFonts w:ascii="Times New Roman" w:hAnsi="Times New Roman" w:cs="Times New Roman"/>
              </w:rPr>
              <w:t xml:space="preserve">("count")-1); </w:t>
            </w:r>
          </w:p>
          <w:p w14:paraId="38FA14BA"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r>
            <w:proofErr w:type="gramStart"/>
            <w:r w:rsidRPr="002D48E8">
              <w:rPr>
                <w:rFonts w:ascii="Times New Roman" w:hAnsi="Times New Roman" w:cs="Times New Roman"/>
              </w:rPr>
              <w:t>run(</w:t>
            </w:r>
            <w:proofErr w:type="gramEnd"/>
            <w:r w:rsidRPr="002D48E8">
              <w:rPr>
                <w:rFonts w:ascii="Times New Roman" w:hAnsi="Times New Roman" w:cs="Times New Roman"/>
              </w:rPr>
              <w:t>"Remove Outliers...", "radius=2 threshold=50 which=Bright");</w:t>
            </w:r>
          </w:p>
          <w:p w14:paraId="6CF9EC66"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r>
            <w:proofErr w:type="gramStart"/>
            <w:r w:rsidRPr="002D48E8">
              <w:rPr>
                <w:rFonts w:ascii="Times New Roman" w:hAnsi="Times New Roman" w:cs="Times New Roman"/>
              </w:rPr>
              <w:t>run(</w:t>
            </w:r>
            <w:proofErr w:type="gramEnd"/>
            <w:r w:rsidRPr="002D48E8">
              <w:rPr>
                <w:rFonts w:ascii="Times New Roman" w:hAnsi="Times New Roman" w:cs="Times New Roman"/>
              </w:rPr>
              <w:t>"Remove Outliers...", "radius=2 threshold=50 which=Bright");</w:t>
            </w:r>
          </w:p>
          <w:p w14:paraId="4AEEF42C"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r>
            <w:proofErr w:type="spellStart"/>
            <w:proofErr w:type="gramStart"/>
            <w:r w:rsidRPr="002D48E8">
              <w:rPr>
                <w:rFonts w:ascii="Times New Roman" w:hAnsi="Times New Roman" w:cs="Times New Roman"/>
              </w:rPr>
              <w:t>roiManager</w:t>
            </w:r>
            <w:proofErr w:type="spellEnd"/>
            <w:r w:rsidRPr="002D48E8">
              <w:rPr>
                <w:rFonts w:ascii="Times New Roman" w:hAnsi="Times New Roman" w:cs="Times New Roman"/>
              </w:rPr>
              <w:t>(</w:t>
            </w:r>
            <w:proofErr w:type="gramEnd"/>
            <w:r w:rsidRPr="002D48E8">
              <w:rPr>
                <w:rFonts w:ascii="Times New Roman" w:hAnsi="Times New Roman" w:cs="Times New Roman"/>
              </w:rPr>
              <w:t xml:space="preserve">"Rename", </w:t>
            </w:r>
            <w:proofErr w:type="spellStart"/>
            <w:r w:rsidRPr="002D48E8">
              <w:rPr>
                <w:rFonts w:ascii="Times New Roman" w:hAnsi="Times New Roman" w:cs="Times New Roman"/>
              </w:rPr>
              <w:t>getTitle</w:t>
            </w:r>
            <w:proofErr w:type="spellEnd"/>
            <w:r w:rsidRPr="002D48E8">
              <w:rPr>
                <w:rFonts w:ascii="Times New Roman" w:hAnsi="Times New Roman" w:cs="Times New Roman"/>
              </w:rPr>
              <w:t>);</w:t>
            </w:r>
          </w:p>
          <w:p w14:paraId="4C1A2436" w14:textId="77777777" w:rsidR="0083449A" w:rsidRPr="002D48E8" w:rsidRDefault="0083449A" w:rsidP="0083449A">
            <w:pPr>
              <w:rPr>
                <w:rFonts w:ascii="Times New Roman" w:hAnsi="Times New Roman" w:cs="Times New Roman"/>
              </w:rPr>
            </w:pPr>
          </w:p>
          <w:p w14:paraId="21EBF87F"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//divides current </w:t>
            </w:r>
            <w:proofErr w:type="spellStart"/>
            <w:r w:rsidRPr="002D48E8">
              <w:rPr>
                <w:rFonts w:ascii="Times New Roman" w:hAnsi="Times New Roman" w:cs="Times New Roman"/>
              </w:rPr>
              <w:t>roi</w:t>
            </w:r>
            <w:proofErr w:type="spellEnd"/>
            <w:r w:rsidRPr="002D48E8">
              <w:rPr>
                <w:rFonts w:ascii="Times New Roman" w:hAnsi="Times New Roman" w:cs="Times New Roman"/>
              </w:rPr>
              <w:t xml:space="preserve"> into left and right half </w:t>
            </w:r>
          </w:p>
          <w:p w14:paraId="74A8E18C" w14:textId="77777777" w:rsidR="0083449A" w:rsidRPr="002D48E8" w:rsidRDefault="0083449A" w:rsidP="0083449A">
            <w:pPr>
              <w:rPr>
                <w:rFonts w:ascii="Times New Roman" w:hAnsi="Times New Roman" w:cs="Times New Roman"/>
              </w:rPr>
            </w:pPr>
          </w:p>
          <w:p w14:paraId="0DE1A7A8"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w:t>
            </w:r>
            <w:proofErr w:type="spellStart"/>
            <w:proofErr w:type="gramStart"/>
            <w:r w:rsidRPr="002D48E8">
              <w:rPr>
                <w:rFonts w:ascii="Times New Roman" w:hAnsi="Times New Roman" w:cs="Times New Roman"/>
              </w:rPr>
              <w:t>getSelectionBounds</w:t>
            </w:r>
            <w:proofErr w:type="spellEnd"/>
            <w:r w:rsidRPr="002D48E8">
              <w:rPr>
                <w:rFonts w:ascii="Times New Roman" w:hAnsi="Times New Roman" w:cs="Times New Roman"/>
              </w:rPr>
              <w:t>(</w:t>
            </w:r>
            <w:proofErr w:type="gramEnd"/>
            <w:r w:rsidRPr="002D48E8">
              <w:rPr>
                <w:rFonts w:ascii="Times New Roman" w:hAnsi="Times New Roman" w:cs="Times New Roman"/>
              </w:rPr>
              <w:t xml:space="preserve">x, y, width, height) </w:t>
            </w:r>
          </w:p>
          <w:p w14:paraId="24E98BCF"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w:t>
            </w:r>
            <w:proofErr w:type="spellStart"/>
            <w:r w:rsidRPr="002D48E8">
              <w:rPr>
                <w:rFonts w:ascii="Times New Roman" w:hAnsi="Times New Roman" w:cs="Times New Roman"/>
              </w:rPr>
              <w:t>getRawStatistics</w:t>
            </w:r>
            <w:proofErr w:type="spellEnd"/>
            <w:r w:rsidRPr="002D48E8">
              <w:rPr>
                <w:rFonts w:ascii="Times New Roman" w:hAnsi="Times New Roman" w:cs="Times New Roman"/>
              </w:rPr>
              <w:t>(</w:t>
            </w:r>
            <w:proofErr w:type="spellStart"/>
            <w:r w:rsidRPr="002D48E8">
              <w:rPr>
                <w:rFonts w:ascii="Times New Roman" w:hAnsi="Times New Roman" w:cs="Times New Roman"/>
              </w:rPr>
              <w:t>totalArea</w:t>
            </w:r>
            <w:proofErr w:type="spellEnd"/>
            <w:r w:rsidRPr="002D48E8">
              <w:rPr>
                <w:rFonts w:ascii="Times New Roman" w:hAnsi="Times New Roman" w:cs="Times New Roman"/>
              </w:rPr>
              <w:t xml:space="preserve">); </w:t>
            </w:r>
          </w:p>
          <w:p w14:paraId="2EA54B62"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w:t>
            </w:r>
            <w:proofErr w:type="spellStart"/>
            <w:r w:rsidRPr="002D48E8">
              <w:rPr>
                <w:rFonts w:ascii="Times New Roman" w:hAnsi="Times New Roman" w:cs="Times New Roman"/>
              </w:rPr>
              <w:t>minOff</w:t>
            </w:r>
            <w:proofErr w:type="spellEnd"/>
            <w:r w:rsidRPr="002D48E8">
              <w:rPr>
                <w:rFonts w:ascii="Times New Roman" w:hAnsi="Times New Roman" w:cs="Times New Roman"/>
              </w:rPr>
              <w:t xml:space="preserve"> = 1e9; </w:t>
            </w:r>
          </w:p>
          <w:p w14:paraId="1649B782"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for (w=1; w &lt; width; w+</w:t>
            </w:r>
            <w:proofErr w:type="gramStart"/>
            <w:r w:rsidRPr="002D48E8">
              <w:rPr>
                <w:rFonts w:ascii="Times New Roman" w:hAnsi="Times New Roman" w:cs="Times New Roman"/>
              </w:rPr>
              <w:t>+){</w:t>
            </w:r>
            <w:proofErr w:type="gramEnd"/>
            <w:r w:rsidRPr="002D48E8">
              <w:rPr>
                <w:rFonts w:ascii="Times New Roman" w:hAnsi="Times New Roman" w:cs="Times New Roman"/>
              </w:rPr>
              <w:t xml:space="preserve"> </w:t>
            </w:r>
          </w:p>
          <w:p w14:paraId="2511C5F4"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w:t>
            </w:r>
            <w:proofErr w:type="spellStart"/>
            <w:proofErr w:type="gramStart"/>
            <w:r w:rsidRPr="002D48E8">
              <w:rPr>
                <w:rFonts w:ascii="Times New Roman" w:hAnsi="Times New Roman" w:cs="Times New Roman"/>
              </w:rPr>
              <w:t>roiManager</w:t>
            </w:r>
            <w:proofErr w:type="spellEnd"/>
            <w:r w:rsidRPr="002D48E8">
              <w:rPr>
                <w:rFonts w:ascii="Times New Roman" w:hAnsi="Times New Roman" w:cs="Times New Roman"/>
              </w:rPr>
              <w:t>(</w:t>
            </w:r>
            <w:proofErr w:type="gramEnd"/>
            <w:r w:rsidRPr="002D48E8">
              <w:rPr>
                <w:rFonts w:ascii="Times New Roman" w:hAnsi="Times New Roman" w:cs="Times New Roman"/>
              </w:rPr>
              <w:t xml:space="preserve">"Select", </w:t>
            </w:r>
            <w:proofErr w:type="spellStart"/>
            <w:r w:rsidRPr="002D48E8">
              <w:rPr>
                <w:rFonts w:ascii="Times New Roman" w:hAnsi="Times New Roman" w:cs="Times New Roman"/>
              </w:rPr>
              <w:t>roiManager</w:t>
            </w:r>
            <w:proofErr w:type="spellEnd"/>
            <w:r w:rsidRPr="002D48E8">
              <w:rPr>
                <w:rFonts w:ascii="Times New Roman" w:hAnsi="Times New Roman" w:cs="Times New Roman"/>
              </w:rPr>
              <w:t xml:space="preserve">("count")-1); </w:t>
            </w:r>
          </w:p>
          <w:p w14:paraId="35E3DF4F"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w:t>
            </w:r>
            <w:proofErr w:type="spellStart"/>
            <w:r w:rsidRPr="002D48E8">
              <w:rPr>
                <w:rFonts w:ascii="Times New Roman" w:hAnsi="Times New Roman" w:cs="Times New Roman"/>
              </w:rPr>
              <w:t>setKeyDown</w:t>
            </w:r>
            <w:proofErr w:type="spellEnd"/>
            <w:r w:rsidRPr="002D48E8">
              <w:rPr>
                <w:rFonts w:ascii="Times New Roman" w:hAnsi="Times New Roman" w:cs="Times New Roman"/>
              </w:rPr>
              <w:t xml:space="preserve">("alt"); </w:t>
            </w:r>
          </w:p>
          <w:p w14:paraId="01FA9FFC"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w:t>
            </w:r>
            <w:proofErr w:type="spellStart"/>
            <w:proofErr w:type="gramStart"/>
            <w:r w:rsidRPr="002D48E8">
              <w:rPr>
                <w:rFonts w:ascii="Times New Roman" w:hAnsi="Times New Roman" w:cs="Times New Roman"/>
              </w:rPr>
              <w:t>makeRectangle</w:t>
            </w:r>
            <w:proofErr w:type="spellEnd"/>
            <w:r w:rsidRPr="002D48E8">
              <w:rPr>
                <w:rFonts w:ascii="Times New Roman" w:hAnsi="Times New Roman" w:cs="Times New Roman"/>
              </w:rPr>
              <w:t>(</w:t>
            </w:r>
            <w:proofErr w:type="gramEnd"/>
            <w:r w:rsidRPr="002D48E8">
              <w:rPr>
                <w:rFonts w:ascii="Times New Roman" w:hAnsi="Times New Roman" w:cs="Times New Roman"/>
              </w:rPr>
              <w:t xml:space="preserve">x, y, w, height); </w:t>
            </w:r>
          </w:p>
          <w:p w14:paraId="06D84890"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w:t>
            </w:r>
            <w:proofErr w:type="spellStart"/>
            <w:r w:rsidRPr="002D48E8">
              <w:rPr>
                <w:rFonts w:ascii="Times New Roman" w:hAnsi="Times New Roman" w:cs="Times New Roman"/>
              </w:rPr>
              <w:t>getRawStatistics</w:t>
            </w:r>
            <w:proofErr w:type="spellEnd"/>
            <w:r w:rsidRPr="002D48E8">
              <w:rPr>
                <w:rFonts w:ascii="Times New Roman" w:hAnsi="Times New Roman" w:cs="Times New Roman"/>
              </w:rPr>
              <w:t>(</w:t>
            </w:r>
            <w:proofErr w:type="spellStart"/>
            <w:r w:rsidRPr="002D48E8">
              <w:rPr>
                <w:rFonts w:ascii="Times New Roman" w:hAnsi="Times New Roman" w:cs="Times New Roman"/>
              </w:rPr>
              <w:t>rightArea</w:t>
            </w:r>
            <w:proofErr w:type="spellEnd"/>
            <w:r w:rsidRPr="002D48E8">
              <w:rPr>
                <w:rFonts w:ascii="Times New Roman" w:hAnsi="Times New Roman" w:cs="Times New Roman"/>
              </w:rPr>
              <w:t xml:space="preserve">); </w:t>
            </w:r>
          </w:p>
          <w:p w14:paraId="326470C4"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off = </w:t>
            </w:r>
            <w:proofErr w:type="gramStart"/>
            <w:r w:rsidRPr="002D48E8">
              <w:rPr>
                <w:rFonts w:ascii="Times New Roman" w:hAnsi="Times New Roman" w:cs="Times New Roman"/>
              </w:rPr>
              <w:t>abs(</w:t>
            </w:r>
            <w:proofErr w:type="gramEnd"/>
            <w:r w:rsidRPr="002D48E8">
              <w:rPr>
                <w:rFonts w:ascii="Times New Roman" w:hAnsi="Times New Roman" w:cs="Times New Roman"/>
              </w:rPr>
              <w:t>2*</w:t>
            </w:r>
            <w:proofErr w:type="spellStart"/>
            <w:r w:rsidRPr="002D48E8">
              <w:rPr>
                <w:rFonts w:ascii="Times New Roman" w:hAnsi="Times New Roman" w:cs="Times New Roman"/>
              </w:rPr>
              <w:t>rightArea</w:t>
            </w:r>
            <w:proofErr w:type="spellEnd"/>
            <w:r w:rsidRPr="002D48E8">
              <w:rPr>
                <w:rFonts w:ascii="Times New Roman" w:hAnsi="Times New Roman" w:cs="Times New Roman"/>
              </w:rPr>
              <w:t xml:space="preserve"> - </w:t>
            </w:r>
            <w:proofErr w:type="spellStart"/>
            <w:r w:rsidRPr="002D48E8">
              <w:rPr>
                <w:rFonts w:ascii="Times New Roman" w:hAnsi="Times New Roman" w:cs="Times New Roman"/>
              </w:rPr>
              <w:t>totalArea</w:t>
            </w:r>
            <w:proofErr w:type="spellEnd"/>
            <w:r w:rsidRPr="002D48E8">
              <w:rPr>
                <w:rFonts w:ascii="Times New Roman" w:hAnsi="Times New Roman" w:cs="Times New Roman"/>
              </w:rPr>
              <w:t xml:space="preserve">); </w:t>
            </w:r>
          </w:p>
          <w:p w14:paraId="5246DF5E"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if (off &lt; </w:t>
            </w:r>
            <w:proofErr w:type="spellStart"/>
            <w:proofErr w:type="gramStart"/>
            <w:r w:rsidRPr="002D48E8">
              <w:rPr>
                <w:rFonts w:ascii="Times New Roman" w:hAnsi="Times New Roman" w:cs="Times New Roman"/>
              </w:rPr>
              <w:t>minOff</w:t>
            </w:r>
            <w:proofErr w:type="spellEnd"/>
            <w:r w:rsidRPr="002D48E8">
              <w:rPr>
                <w:rFonts w:ascii="Times New Roman" w:hAnsi="Times New Roman" w:cs="Times New Roman"/>
              </w:rPr>
              <w:t>){</w:t>
            </w:r>
            <w:proofErr w:type="gramEnd"/>
            <w:r w:rsidRPr="002D48E8">
              <w:rPr>
                <w:rFonts w:ascii="Times New Roman" w:hAnsi="Times New Roman" w:cs="Times New Roman"/>
              </w:rPr>
              <w:t xml:space="preserve"> </w:t>
            </w:r>
          </w:p>
          <w:p w14:paraId="03F3F161"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w:t>
            </w:r>
            <w:proofErr w:type="spellStart"/>
            <w:r w:rsidRPr="002D48E8">
              <w:rPr>
                <w:rFonts w:ascii="Times New Roman" w:hAnsi="Times New Roman" w:cs="Times New Roman"/>
              </w:rPr>
              <w:t>minOff</w:t>
            </w:r>
            <w:proofErr w:type="spellEnd"/>
            <w:r w:rsidRPr="002D48E8">
              <w:rPr>
                <w:rFonts w:ascii="Times New Roman" w:hAnsi="Times New Roman" w:cs="Times New Roman"/>
              </w:rPr>
              <w:t xml:space="preserve"> = off; </w:t>
            </w:r>
          </w:p>
          <w:p w14:paraId="407FD853"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w:t>
            </w:r>
            <w:proofErr w:type="spellStart"/>
            <w:r w:rsidRPr="002D48E8">
              <w:rPr>
                <w:rFonts w:ascii="Times New Roman" w:hAnsi="Times New Roman" w:cs="Times New Roman"/>
              </w:rPr>
              <w:t>xHalf</w:t>
            </w:r>
            <w:proofErr w:type="spellEnd"/>
            <w:r w:rsidRPr="002D48E8">
              <w:rPr>
                <w:rFonts w:ascii="Times New Roman" w:hAnsi="Times New Roman" w:cs="Times New Roman"/>
              </w:rPr>
              <w:t xml:space="preserve"> = x + w; </w:t>
            </w:r>
          </w:p>
          <w:p w14:paraId="039AC9F0"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w:t>
            </w:r>
            <w:proofErr w:type="spellStart"/>
            <w:r w:rsidRPr="002D48E8">
              <w:rPr>
                <w:rFonts w:ascii="Times New Roman" w:hAnsi="Times New Roman" w:cs="Times New Roman"/>
              </w:rPr>
              <w:t>wHalf</w:t>
            </w:r>
            <w:proofErr w:type="spellEnd"/>
            <w:r w:rsidRPr="002D48E8">
              <w:rPr>
                <w:rFonts w:ascii="Times New Roman" w:hAnsi="Times New Roman" w:cs="Times New Roman"/>
              </w:rPr>
              <w:t xml:space="preserve"> = w; </w:t>
            </w:r>
          </w:p>
          <w:p w14:paraId="6441B13C"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w:t>
            </w:r>
            <w:proofErr w:type="spellStart"/>
            <w:r w:rsidRPr="002D48E8">
              <w:rPr>
                <w:rFonts w:ascii="Times New Roman" w:hAnsi="Times New Roman" w:cs="Times New Roman"/>
              </w:rPr>
              <w:t>halfArea</w:t>
            </w:r>
            <w:proofErr w:type="spellEnd"/>
            <w:r w:rsidRPr="002D48E8">
              <w:rPr>
                <w:rFonts w:ascii="Times New Roman" w:hAnsi="Times New Roman" w:cs="Times New Roman"/>
              </w:rPr>
              <w:t xml:space="preserve"> = </w:t>
            </w:r>
            <w:proofErr w:type="spellStart"/>
            <w:r w:rsidRPr="002D48E8">
              <w:rPr>
                <w:rFonts w:ascii="Times New Roman" w:hAnsi="Times New Roman" w:cs="Times New Roman"/>
              </w:rPr>
              <w:t>rightArea</w:t>
            </w:r>
            <w:proofErr w:type="spellEnd"/>
            <w:r w:rsidRPr="002D48E8">
              <w:rPr>
                <w:rFonts w:ascii="Times New Roman" w:hAnsi="Times New Roman" w:cs="Times New Roman"/>
              </w:rPr>
              <w:t xml:space="preserve">; </w:t>
            </w:r>
          </w:p>
          <w:p w14:paraId="47393BB7"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 </w:t>
            </w:r>
          </w:p>
          <w:p w14:paraId="79B4AB0D"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 </w:t>
            </w:r>
          </w:p>
          <w:p w14:paraId="23130E2E" w14:textId="77777777" w:rsidR="0083449A" w:rsidRPr="002D48E8" w:rsidRDefault="0083449A" w:rsidP="0083449A">
            <w:pPr>
              <w:rPr>
                <w:rFonts w:ascii="Times New Roman" w:hAnsi="Times New Roman" w:cs="Times New Roman"/>
              </w:rPr>
            </w:pPr>
          </w:p>
          <w:p w14:paraId="2D13C950"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//Display result: </w:t>
            </w:r>
          </w:p>
          <w:p w14:paraId="6B1ECA4B"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w:t>
            </w:r>
            <w:proofErr w:type="spellStart"/>
            <w:proofErr w:type="gramStart"/>
            <w:r w:rsidRPr="002D48E8">
              <w:rPr>
                <w:rFonts w:ascii="Times New Roman" w:hAnsi="Times New Roman" w:cs="Times New Roman"/>
              </w:rPr>
              <w:t>roiManager</w:t>
            </w:r>
            <w:proofErr w:type="spellEnd"/>
            <w:r w:rsidRPr="002D48E8">
              <w:rPr>
                <w:rFonts w:ascii="Times New Roman" w:hAnsi="Times New Roman" w:cs="Times New Roman"/>
              </w:rPr>
              <w:t>(</w:t>
            </w:r>
            <w:proofErr w:type="gramEnd"/>
            <w:r w:rsidRPr="002D48E8">
              <w:rPr>
                <w:rFonts w:ascii="Times New Roman" w:hAnsi="Times New Roman" w:cs="Times New Roman"/>
              </w:rPr>
              <w:t xml:space="preserve">"Select", </w:t>
            </w:r>
            <w:proofErr w:type="spellStart"/>
            <w:r w:rsidRPr="002D48E8">
              <w:rPr>
                <w:rFonts w:ascii="Times New Roman" w:hAnsi="Times New Roman" w:cs="Times New Roman"/>
              </w:rPr>
              <w:t>roiManager</w:t>
            </w:r>
            <w:proofErr w:type="spellEnd"/>
            <w:r w:rsidRPr="002D48E8">
              <w:rPr>
                <w:rFonts w:ascii="Times New Roman" w:hAnsi="Times New Roman" w:cs="Times New Roman"/>
              </w:rPr>
              <w:t xml:space="preserve">("count")-1); </w:t>
            </w:r>
          </w:p>
          <w:p w14:paraId="17437CFC"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w:t>
            </w:r>
            <w:proofErr w:type="spellStart"/>
            <w:r w:rsidRPr="002D48E8">
              <w:rPr>
                <w:rFonts w:ascii="Times New Roman" w:hAnsi="Times New Roman" w:cs="Times New Roman"/>
              </w:rPr>
              <w:t>setKeyDown</w:t>
            </w:r>
            <w:proofErr w:type="spellEnd"/>
            <w:r w:rsidRPr="002D48E8">
              <w:rPr>
                <w:rFonts w:ascii="Times New Roman" w:hAnsi="Times New Roman" w:cs="Times New Roman"/>
              </w:rPr>
              <w:t xml:space="preserve">("alt"); </w:t>
            </w:r>
          </w:p>
          <w:p w14:paraId="131E8C04"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w:t>
            </w:r>
            <w:proofErr w:type="spellStart"/>
            <w:proofErr w:type="gramStart"/>
            <w:r w:rsidRPr="002D48E8">
              <w:rPr>
                <w:rFonts w:ascii="Times New Roman" w:hAnsi="Times New Roman" w:cs="Times New Roman"/>
              </w:rPr>
              <w:t>makeRectangle</w:t>
            </w:r>
            <w:proofErr w:type="spellEnd"/>
            <w:r w:rsidRPr="002D48E8">
              <w:rPr>
                <w:rFonts w:ascii="Times New Roman" w:hAnsi="Times New Roman" w:cs="Times New Roman"/>
              </w:rPr>
              <w:t>(</w:t>
            </w:r>
            <w:proofErr w:type="gramEnd"/>
            <w:r w:rsidRPr="002D48E8">
              <w:rPr>
                <w:rFonts w:ascii="Times New Roman" w:hAnsi="Times New Roman" w:cs="Times New Roman"/>
              </w:rPr>
              <w:t xml:space="preserve">x, y, </w:t>
            </w:r>
            <w:proofErr w:type="spellStart"/>
            <w:r w:rsidRPr="002D48E8">
              <w:rPr>
                <w:rFonts w:ascii="Times New Roman" w:hAnsi="Times New Roman" w:cs="Times New Roman"/>
              </w:rPr>
              <w:t>wHalf</w:t>
            </w:r>
            <w:proofErr w:type="spellEnd"/>
            <w:r w:rsidRPr="002D48E8">
              <w:rPr>
                <w:rFonts w:ascii="Times New Roman" w:hAnsi="Times New Roman" w:cs="Times New Roman"/>
              </w:rPr>
              <w:t xml:space="preserve">, height); </w:t>
            </w:r>
          </w:p>
          <w:p w14:paraId="15EE3F56"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run("Copy</w:t>
            </w:r>
            <w:proofErr w:type="gramStart"/>
            <w:r w:rsidRPr="002D48E8">
              <w:rPr>
                <w:rFonts w:ascii="Times New Roman" w:hAnsi="Times New Roman" w:cs="Times New Roman"/>
              </w:rPr>
              <w:t>");/</w:t>
            </w:r>
            <w:proofErr w:type="gramEnd"/>
            <w:r w:rsidRPr="002D48E8">
              <w:rPr>
                <w:rFonts w:ascii="Times New Roman" w:hAnsi="Times New Roman" w:cs="Times New Roman"/>
              </w:rPr>
              <w:t xml:space="preserve">/work around </w:t>
            </w:r>
          </w:p>
          <w:p w14:paraId="70007D76"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w:t>
            </w:r>
            <w:proofErr w:type="gramStart"/>
            <w:r w:rsidRPr="002D48E8">
              <w:rPr>
                <w:rFonts w:ascii="Times New Roman" w:hAnsi="Times New Roman" w:cs="Times New Roman"/>
              </w:rPr>
              <w:t>run(</w:t>
            </w:r>
            <w:proofErr w:type="gramEnd"/>
            <w:r w:rsidRPr="002D48E8">
              <w:rPr>
                <w:rFonts w:ascii="Times New Roman" w:hAnsi="Times New Roman" w:cs="Times New Roman"/>
              </w:rPr>
              <w:t xml:space="preserve">"Add to Manager"); </w:t>
            </w:r>
          </w:p>
          <w:p w14:paraId="5DDA130C" w14:textId="77777777" w:rsidR="0083449A" w:rsidRPr="002D48E8" w:rsidRDefault="0083449A" w:rsidP="0083449A">
            <w:pPr>
              <w:rPr>
                <w:rFonts w:ascii="Times New Roman" w:hAnsi="Times New Roman" w:cs="Times New Roman"/>
              </w:rPr>
            </w:pPr>
            <w:proofErr w:type="spellStart"/>
            <w:proofErr w:type="gramStart"/>
            <w:r w:rsidRPr="002D48E8">
              <w:rPr>
                <w:rFonts w:ascii="Times New Roman" w:hAnsi="Times New Roman" w:cs="Times New Roman"/>
              </w:rPr>
              <w:t>roiManager</w:t>
            </w:r>
            <w:proofErr w:type="spellEnd"/>
            <w:r w:rsidRPr="002D48E8">
              <w:rPr>
                <w:rFonts w:ascii="Times New Roman" w:hAnsi="Times New Roman" w:cs="Times New Roman"/>
              </w:rPr>
              <w:t>(</w:t>
            </w:r>
            <w:proofErr w:type="gramEnd"/>
            <w:r w:rsidRPr="002D48E8">
              <w:rPr>
                <w:rFonts w:ascii="Times New Roman" w:hAnsi="Times New Roman" w:cs="Times New Roman"/>
              </w:rPr>
              <w:t xml:space="preserve">"Select", </w:t>
            </w:r>
            <w:proofErr w:type="spellStart"/>
            <w:r w:rsidRPr="002D48E8">
              <w:rPr>
                <w:rFonts w:ascii="Times New Roman" w:hAnsi="Times New Roman" w:cs="Times New Roman"/>
              </w:rPr>
              <w:t>roiManager</w:t>
            </w:r>
            <w:proofErr w:type="spellEnd"/>
            <w:r w:rsidRPr="002D48E8">
              <w:rPr>
                <w:rFonts w:ascii="Times New Roman" w:hAnsi="Times New Roman" w:cs="Times New Roman"/>
              </w:rPr>
              <w:t xml:space="preserve">("count")-1); </w:t>
            </w:r>
          </w:p>
          <w:p w14:paraId="1219A4E1" w14:textId="77777777" w:rsidR="0083449A" w:rsidRPr="002D48E8" w:rsidRDefault="0083449A" w:rsidP="0083449A">
            <w:pPr>
              <w:rPr>
                <w:rFonts w:ascii="Times New Roman" w:hAnsi="Times New Roman" w:cs="Times New Roman"/>
              </w:rPr>
            </w:pPr>
            <w:proofErr w:type="spellStart"/>
            <w:proofErr w:type="gramStart"/>
            <w:r w:rsidRPr="002D48E8">
              <w:rPr>
                <w:rFonts w:ascii="Times New Roman" w:hAnsi="Times New Roman" w:cs="Times New Roman"/>
              </w:rPr>
              <w:t>roiManager</w:t>
            </w:r>
            <w:proofErr w:type="spellEnd"/>
            <w:r w:rsidRPr="002D48E8">
              <w:rPr>
                <w:rFonts w:ascii="Times New Roman" w:hAnsi="Times New Roman" w:cs="Times New Roman"/>
              </w:rPr>
              <w:t>(</w:t>
            </w:r>
            <w:proofErr w:type="gramEnd"/>
            <w:r w:rsidRPr="002D48E8">
              <w:rPr>
                <w:rFonts w:ascii="Times New Roman" w:hAnsi="Times New Roman" w:cs="Times New Roman"/>
              </w:rPr>
              <w:t xml:space="preserve">"Rename", </w:t>
            </w:r>
            <w:proofErr w:type="spellStart"/>
            <w:r w:rsidRPr="002D48E8">
              <w:rPr>
                <w:rFonts w:ascii="Times New Roman" w:hAnsi="Times New Roman" w:cs="Times New Roman"/>
              </w:rPr>
              <w:t>getTitle</w:t>
            </w:r>
            <w:proofErr w:type="spellEnd"/>
            <w:r w:rsidRPr="002D48E8">
              <w:rPr>
                <w:rFonts w:ascii="Times New Roman" w:hAnsi="Times New Roman" w:cs="Times New Roman"/>
              </w:rPr>
              <w:t xml:space="preserve"> + "_Right");</w:t>
            </w:r>
          </w:p>
          <w:p w14:paraId="7CD70654"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//run("Measure"); </w:t>
            </w:r>
          </w:p>
          <w:p w14:paraId="601AC65D"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w:t>
            </w:r>
            <w:proofErr w:type="gramStart"/>
            <w:r w:rsidRPr="002D48E8">
              <w:rPr>
                <w:rFonts w:ascii="Times New Roman" w:hAnsi="Times New Roman" w:cs="Times New Roman"/>
              </w:rPr>
              <w:t>wait(</w:t>
            </w:r>
            <w:proofErr w:type="gramEnd"/>
            <w:r w:rsidRPr="002D48E8">
              <w:rPr>
                <w:rFonts w:ascii="Times New Roman" w:hAnsi="Times New Roman" w:cs="Times New Roman"/>
              </w:rPr>
              <w:t xml:space="preserve">500); </w:t>
            </w:r>
          </w:p>
          <w:p w14:paraId="7E38D5BE"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w:t>
            </w:r>
            <w:proofErr w:type="spellStart"/>
            <w:proofErr w:type="gramStart"/>
            <w:r w:rsidRPr="002D48E8">
              <w:rPr>
                <w:rFonts w:ascii="Times New Roman" w:hAnsi="Times New Roman" w:cs="Times New Roman"/>
              </w:rPr>
              <w:t>roiManager</w:t>
            </w:r>
            <w:proofErr w:type="spellEnd"/>
            <w:r w:rsidRPr="002D48E8">
              <w:rPr>
                <w:rFonts w:ascii="Times New Roman" w:hAnsi="Times New Roman" w:cs="Times New Roman"/>
              </w:rPr>
              <w:t>(</w:t>
            </w:r>
            <w:proofErr w:type="gramEnd"/>
            <w:r w:rsidRPr="002D48E8">
              <w:rPr>
                <w:rFonts w:ascii="Times New Roman" w:hAnsi="Times New Roman" w:cs="Times New Roman"/>
              </w:rPr>
              <w:t xml:space="preserve">"Select", </w:t>
            </w:r>
            <w:proofErr w:type="spellStart"/>
            <w:r w:rsidRPr="002D48E8">
              <w:rPr>
                <w:rFonts w:ascii="Times New Roman" w:hAnsi="Times New Roman" w:cs="Times New Roman"/>
              </w:rPr>
              <w:t>roiManager</w:t>
            </w:r>
            <w:proofErr w:type="spellEnd"/>
            <w:r w:rsidRPr="002D48E8">
              <w:rPr>
                <w:rFonts w:ascii="Times New Roman" w:hAnsi="Times New Roman" w:cs="Times New Roman"/>
              </w:rPr>
              <w:t xml:space="preserve">("count")-2); </w:t>
            </w:r>
          </w:p>
          <w:p w14:paraId="656CD2CE"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w:t>
            </w:r>
            <w:proofErr w:type="spellStart"/>
            <w:r w:rsidRPr="002D48E8">
              <w:rPr>
                <w:rFonts w:ascii="Times New Roman" w:hAnsi="Times New Roman" w:cs="Times New Roman"/>
              </w:rPr>
              <w:t>setKeyDown</w:t>
            </w:r>
            <w:proofErr w:type="spellEnd"/>
            <w:r w:rsidRPr="002D48E8">
              <w:rPr>
                <w:rFonts w:ascii="Times New Roman" w:hAnsi="Times New Roman" w:cs="Times New Roman"/>
              </w:rPr>
              <w:t xml:space="preserve">("alt"); </w:t>
            </w:r>
          </w:p>
          <w:p w14:paraId="1AE0218C"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w:t>
            </w:r>
            <w:proofErr w:type="spellStart"/>
            <w:proofErr w:type="gramStart"/>
            <w:r w:rsidRPr="002D48E8">
              <w:rPr>
                <w:rFonts w:ascii="Times New Roman" w:hAnsi="Times New Roman" w:cs="Times New Roman"/>
              </w:rPr>
              <w:t>makeRectangle</w:t>
            </w:r>
            <w:proofErr w:type="spellEnd"/>
            <w:r w:rsidRPr="002D48E8">
              <w:rPr>
                <w:rFonts w:ascii="Times New Roman" w:hAnsi="Times New Roman" w:cs="Times New Roman"/>
              </w:rPr>
              <w:t>(</w:t>
            </w:r>
            <w:proofErr w:type="spellStart"/>
            <w:proofErr w:type="gramEnd"/>
            <w:r w:rsidRPr="002D48E8">
              <w:rPr>
                <w:rFonts w:ascii="Times New Roman" w:hAnsi="Times New Roman" w:cs="Times New Roman"/>
              </w:rPr>
              <w:t>x+wHalf</w:t>
            </w:r>
            <w:proofErr w:type="spellEnd"/>
            <w:r w:rsidRPr="002D48E8">
              <w:rPr>
                <w:rFonts w:ascii="Times New Roman" w:hAnsi="Times New Roman" w:cs="Times New Roman"/>
              </w:rPr>
              <w:t xml:space="preserve">, y, width - </w:t>
            </w:r>
            <w:proofErr w:type="spellStart"/>
            <w:r w:rsidRPr="002D48E8">
              <w:rPr>
                <w:rFonts w:ascii="Times New Roman" w:hAnsi="Times New Roman" w:cs="Times New Roman"/>
              </w:rPr>
              <w:t>wHalf</w:t>
            </w:r>
            <w:proofErr w:type="spellEnd"/>
            <w:r w:rsidRPr="002D48E8">
              <w:rPr>
                <w:rFonts w:ascii="Times New Roman" w:hAnsi="Times New Roman" w:cs="Times New Roman"/>
              </w:rPr>
              <w:t xml:space="preserve">, height); </w:t>
            </w:r>
          </w:p>
          <w:p w14:paraId="2373C33D"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run("Copy</w:t>
            </w:r>
            <w:proofErr w:type="gramStart"/>
            <w:r w:rsidRPr="002D48E8">
              <w:rPr>
                <w:rFonts w:ascii="Times New Roman" w:hAnsi="Times New Roman" w:cs="Times New Roman"/>
              </w:rPr>
              <w:t>");/</w:t>
            </w:r>
            <w:proofErr w:type="gramEnd"/>
            <w:r w:rsidRPr="002D48E8">
              <w:rPr>
                <w:rFonts w:ascii="Times New Roman" w:hAnsi="Times New Roman" w:cs="Times New Roman"/>
              </w:rPr>
              <w:t xml:space="preserve">/work around </w:t>
            </w:r>
          </w:p>
          <w:p w14:paraId="2B15CAA9"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 xml:space="preserve">        </w:t>
            </w:r>
            <w:proofErr w:type="gramStart"/>
            <w:r w:rsidRPr="002D48E8">
              <w:rPr>
                <w:rFonts w:ascii="Times New Roman" w:hAnsi="Times New Roman" w:cs="Times New Roman"/>
              </w:rPr>
              <w:t>run(</w:t>
            </w:r>
            <w:proofErr w:type="gramEnd"/>
            <w:r w:rsidRPr="002D48E8">
              <w:rPr>
                <w:rFonts w:ascii="Times New Roman" w:hAnsi="Times New Roman" w:cs="Times New Roman"/>
              </w:rPr>
              <w:t xml:space="preserve">"Add to Manager");  </w:t>
            </w:r>
          </w:p>
          <w:p w14:paraId="7E0C8484" w14:textId="77777777" w:rsidR="0083449A" w:rsidRPr="002D48E8" w:rsidRDefault="0083449A" w:rsidP="0083449A">
            <w:pPr>
              <w:rPr>
                <w:rFonts w:ascii="Times New Roman" w:hAnsi="Times New Roman" w:cs="Times New Roman"/>
              </w:rPr>
            </w:pPr>
            <w:proofErr w:type="spellStart"/>
            <w:proofErr w:type="gramStart"/>
            <w:r w:rsidRPr="002D48E8">
              <w:rPr>
                <w:rFonts w:ascii="Times New Roman" w:hAnsi="Times New Roman" w:cs="Times New Roman"/>
              </w:rPr>
              <w:t>roiManager</w:t>
            </w:r>
            <w:proofErr w:type="spellEnd"/>
            <w:r w:rsidRPr="002D48E8">
              <w:rPr>
                <w:rFonts w:ascii="Times New Roman" w:hAnsi="Times New Roman" w:cs="Times New Roman"/>
              </w:rPr>
              <w:t>(</w:t>
            </w:r>
            <w:proofErr w:type="gramEnd"/>
            <w:r w:rsidRPr="002D48E8">
              <w:rPr>
                <w:rFonts w:ascii="Times New Roman" w:hAnsi="Times New Roman" w:cs="Times New Roman"/>
              </w:rPr>
              <w:t xml:space="preserve">"Select", </w:t>
            </w:r>
            <w:proofErr w:type="spellStart"/>
            <w:r w:rsidRPr="002D48E8">
              <w:rPr>
                <w:rFonts w:ascii="Times New Roman" w:hAnsi="Times New Roman" w:cs="Times New Roman"/>
              </w:rPr>
              <w:t>roiManager</w:t>
            </w:r>
            <w:proofErr w:type="spellEnd"/>
            <w:r w:rsidRPr="002D48E8">
              <w:rPr>
                <w:rFonts w:ascii="Times New Roman" w:hAnsi="Times New Roman" w:cs="Times New Roman"/>
              </w:rPr>
              <w:t xml:space="preserve">("count")-1); </w:t>
            </w:r>
          </w:p>
          <w:p w14:paraId="4144B4F6" w14:textId="77777777" w:rsidR="0083449A" w:rsidRPr="002D48E8" w:rsidRDefault="0083449A" w:rsidP="0083449A">
            <w:pPr>
              <w:rPr>
                <w:rFonts w:ascii="Times New Roman" w:hAnsi="Times New Roman" w:cs="Times New Roman"/>
              </w:rPr>
            </w:pPr>
            <w:proofErr w:type="spellStart"/>
            <w:proofErr w:type="gramStart"/>
            <w:r w:rsidRPr="002D48E8">
              <w:rPr>
                <w:rFonts w:ascii="Times New Roman" w:hAnsi="Times New Roman" w:cs="Times New Roman"/>
              </w:rPr>
              <w:t>roiManager</w:t>
            </w:r>
            <w:proofErr w:type="spellEnd"/>
            <w:r w:rsidRPr="002D48E8">
              <w:rPr>
                <w:rFonts w:ascii="Times New Roman" w:hAnsi="Times New Roman" w:cs="Times New Roman"/>
              </w:rPr>
              <w:t>(</w:t>
            </w:r>
            <w:proofErr w:type="gramEnd"/>
            <w:r w:rsidRPr="002D48E8">
              <w:rPr>
                <w:rFonts w:ascii="Times New Roman" w:hAnsi="Times New Roman" w:cs="Times New Roman"/>
              </w:rPr>
              <w:t xml:space="preserve">"Rename", </w:t>
            </w:r>
            <w:proofErr w:type="spellStart"/>
            <w:r w:rsidRPr="002D48E8">
              <w:rPr>
                <w:rFonts w:ascii="Times New Roman" w:hAnsi="Times New Roman" w:cs="Times New Roman"/>
              </w:rPr>
              <w:t>getTitle</w:t>
            </w:r>
            <w:proofErr w:type="spellEnd"/>
            <w:r w:rsidRPr="002D48E8">
              <w:rPr>
                <w:rFonts w:ascii="Times New Roman" w:hAnsi="Times New Roman" w:cs="Times New Roman"/>
              </w:rPr>
              <w:t xml:space="preserve"> + "_Left");</w:t>
            </w:r>
          </w:p>
          <w:p w14:paraId="03DF28B3" w14:textId="77777777" w:rsidR="0083449A" w:rsidRPr="002D48E8" w:rsidRDefault="0083449A" w:rsidP="0083449A">
            <w:pPr>
              <w:rPr>
                <w:rFonts w:ascii="Times New Roman" w:hAnsi="Times New Roman" w:cs="Times New Roman"/>
              </w:rPr>
            </w:pPr>
          </w:p>
          <w:p w14:paraId="2328FAA6"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//get histogram</w:t>
            </w:r>
          </w:p>
          <w:p w14:paraId="76247ECE" w14:textId="77777777" w:rsidR="0083449A" w:rsidRPr="002D48E8" w:rsidRDefault="0083449A" w:rsidP="0083449A">
            <w:pPr>
              <w:rPr>
                <w:rFonts w:ascii="Times New Roman" w:hAnsi="Times New Roman" w:cs="Times New Roman"/>
              </w:rPr>
            </w:pPr>
          </w:p>
          <w:p w14:paraId="71219021" w14:textId="77777777" w:rsidR="0083449A" w:rsidRPr="002D48E8" w:rsidRDefault="0083449A" w:rsidP="0083449A">
            <w:pPr>
              <w:rPr>
                <w:rFonts w:ascii="Times New Roman" w:hAnsi="Times New Roman" w:cs="Times New Roman"/>
              </w:rPr>
            </w:pPr>
            <w:proofErr w:type="spellStart"/>
            <w:proofErr w:type="gramStart"/>
            <w:r w:rsidRPr="002D48E8">
              <w:rPr>
                <w:rFonts w:ascii="Times New Roman" w:hAnsi="Times New Roman" w:cs="Times New Roman"/>
              </w:rPr>
              <w:t>roiManager</w:t>
            </w:r>
            <w:proofErr w:type="spellEnd"/>
            <w:r w:rsidRPr="002D48E8">
              <w:rPr>
                <w:rFonts w:ascii="Times New Roman" w:hAnsi="Times New Roman" w:cs="Times New Roman"/>
              </w:rPr>
              <w:t>(</w:t>
            </w:r>
            <w:proofErr w:type="gramEnd"/>
            <w:r w:rsidRPr="002D48E8">
              <w:rPr>
                <w:rFonts w:ascii="Times New Roman" w:hAnsi="Times New Roman" w:cs="Times New Roman"/>
              </w:rPr>
              <w:t xml:space="preserve">"Select", </w:t>
            </w:r>
            <w:proofErr w:type="spellStart"/>
            <w:r w:rsidRPr="002D48E8">
              <w:rPr>
                <w:rFonts w:ascii="Times New Roman" w:hAnsi="Times New Roman" w:cs="Times New Roman"/>
              </w:rPr>
              <w:t>roiManager</w:t>
            </w:r>
            <w:proofErr w:type="spellEnd"/>
            <w:r w:rsidRPr="002D48E8">
              <w:rPr>
                <w:rFonts w:ascii="Times New Roman" w:hAnsi="Times New Roman" w:cs="Times New Roman"/>
              </w:rPr>
              <w:t xml:space="preserve">("count")-3); </w:t>
            </w:r>
          </w:p>
          <w:p w14:paraId="2FA34663"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lastRenderedPageBreak/>
              <w:tab/>
            </w:r>
            <w:proofErr w:type="spellStart"/>
            <w:proofErr w:type="gramStart"/>
            <w:r w:rsidRPr="002D48E8">
              <w:rPr>
                <w:rFonts w:ascii="Times New Roman" w:hAnsi="Times New Roman" w:cs="Times New Roman"/>
              </w:rPr>
              <w:t>getStatistics</w:t>
            </w:r>
            <w:proofErr w:type="spellEnd"/>
            <w:r w:rsidRPr="002D48E8">
              <w:rPr>
                <w:rFonts w:ascii="Times New Roman" w:hAnsi="Times New Roman" w:cs="Times New Roman"/>
              </w:rPr>
              <w:t>(</w:t>
            </w:r>
            <w:proofErr w:type="gramEnd"/>
            <w:r w:rsidRPr="002D48E8">
              <w:rPr>
                <w:rFonts w:ascii="Times New Roman" w:hAnsi="Times New Roman" w:cs="Times New Roman"/>
              </w:rPr>
              <w:t xml:space="preserve">area, mean, min, max, </w:t>
            </w:r>
            <w:proofErr w:type="spellStart"/>
            <w:r w:rsidRPr="002D48E8">
              <w:rPr>
                <w:rFonts w:ascii="Times New Roman" w:hAnsi="Times New Roman" w:cs="Times New Roman"/>
              </w:rPr>
              <w:t>stddev</w:t>
            </w:r>
            <w:proofErr w:type="spellEnd"/>
            <w:r w:rsidRPr="002D48E8">
              <w:rPr>
                <w:rFonts w:ascii="Times New Roman" w:hAnsi="Times New Roman" w:cs="Times New Roman"/>
              </w:rPr>
              <w:t>, histogram);</w:t>
            </w:r>
          </w:p>
          <w:p w14:paraId="25D01C4F"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r>
            <w:proofErr w:type="spellStart"/>
            <w:proofErr w:type="gramStart"/>
            <w:r w:rsidRPr="002D48E8">
              <w:rPr>
                <w:rFonts w:ascii="Times New Roman" w:hAnsi="Times New Roman" w:cs="Times New Roman"/>
              </w:rPr>
              <w:t>setResult</w:t>
            </w:r>
            <w:proofErr w:type="spellEnd"/>
            <w:r w:rsidRPr="002D48E8">
              <w:rPr>
                <w:rFonts w:ascii="Times New Roman" w:hAnsi="Times New Roman" w:cs="Times New Roman"/>
              </w:rPr>
              <w:t>(</w:t>
            </w:r>
            <w:proofErr w:type="gramEnd"/>
            <w:r w:rsidRPr="002D48E8">
              <w:rPr>
                <w:rFonts w:ascii="Times New Roman" w:hAnsi="Times New Roman" w:cs="Times New Roman"/>
              </w:rPr>
              <w:t>"Skeletal", 0, histogram[255]);</w:t>
            </w:r>
          </w:p>
          <w:p w14:paraId="3BDABC18"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r>
            <w:proofErr w:type="spellStart"/>
            <w:proofErr w:type="gramStart"/>
            <w:r w:rsidRPr="002D48E8">
              <w:rPr>
                <w:rFonts w:ascii="Times New Roman" w:hAnsi="Times New Roman" w:cs="Times New Roman"/>
              </w:rPr>
              <w:t>setResult</w:t>
            </w:r>
            <w:proofErr w:type="spellEnd"/>
            <w:r w:rsidRPr="002D48E8">
              <w:rPr>
                <w:rFonts w:ascii="Times New Roman" w:hAnsi="Times New Roman" w:cs="Times New Roman"/>
              </w:rPr>
              <w:t>(</w:t>
            </w:r>
            <w:proofErr w:type="gramEnd"/>
            <w:r w:rsidRPr="002D48E8">
              <w:rPr>
                <w:rFonts w:ascii="Times New Roman" w:hAnsi="Times New Roman" w:cs="Times New Roman"/>
              </w:rPr>
              <w:t>"Void", 0, histogram[0]);</w:t>
            </w:r>
          </w:p>
          <w:p w14:paraId="516EC3CD"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r>
            <w:proofErr w:type="spellStart"/>
            <w:proofErr w:type="gramStart"/>
            <w:r w:rsidRPr="002D48E8">
              <w:rPr>
                <w:rFonts w:ascii="Times New Roman" w:hAnsi="Times New Roman" w:cs="Times New Roman"/>
              </w:rPr>
              <w:t>setResult</w:t>
            </w:r>
            <w:proofErr w:type="spellEnd"/>
            <w:r w:rsidRPr="002D48E8">
              <w:rPr>
                <w:rFonts w:ascii="Times New Roman" w:hAnsi="Times New Roman" w:cs="Times New Roman"/>
              </w:rPr>
              <w:t>(</w:t>
            </w:r>
            <w:proofErr w:type="gramEnd"/>
            <w:r w:rsidRPr="002D48E8">
              <w:rPr>
                <w:rFonts w:ascii="Times New Roman" w:hAnsi="Times New Roman" w:cs="Times New Roman"/>
              </w:rPr>
              <w:t>"Ratio", 0, histogram[255]/histogram[0]);</w:t>
            </w:r>
          </w:p>
          <w:p w14:paraId="215A7C92"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r>
            <w:proofErr w:type="spellStart"/>
            <w:proofErr w:type="gramStart"/>
            <w:r w:rsidRPr="002D48E8">
              <w:rPr>
                <w:rFonts w:ascii="Times New Roman" w:hAnsi="Times New Roman" w:cs="Times New Roman"/>
              </w:rPr>
              <w:t>updateResults</w:t>
            </w:r>
            <w:proofErr w:type="spellEnd"/>
            <w:r w:rsidRPr="002D48E8">
              <w:rPr>
                <w:rFonts w:ascii="Times New Roman" w:hAnsi="Times New Roman" w:cs="Times New Roman"/>
              </w:rPr>
              <w:t>(</w:t>
            </w:r>
            <w:proofErr w:type="gramEnd"/>
            <w:r w:rsidRPr="002D48E8">
              <w:rPr>
                <w:rFonts w:ascii="Times New Roman" w:hAnsi="Times New Roman" w:cs="Times New Roman"/>
              </w:rPr>
              <w:t>);</w:t>
            </w:r>
          </w:p>
          <w:p w14:paraId="2769B280"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r>
          </w:p>
          <w:p w14:paraId="1CF19A97" w14:textId="77777777" w:rsidR="0083449A" w:rsidRPr="002D48E8" w:rsidRDefault="0083449A" w:rsidP="0083449A">
            <w:pPr>
              <w:rPr>
                <w:rFonts w:ascii="Times New Roman" w:hAnsi="Times New Roman" w:cs="Times New Roman"/>
              </w:rPr>
            </w:pPr>
            <w:proofErr w:type="spellStart"/>
            <w:proofErr w:type="gramStart"/>
            <w:r w:rsidRPr="002D48E8">
              <w:rPr>
                <w:rFonts w:ascii="Times New Roman" w:hAnsi="Times New Roman" w:cs="Times New Roman"/>
              </w:rPr>
              <w:t>roiManager</w:t>
            </w:r>
            <w:proofErr w:type="spellEnd"/>
            <w:r w:rsidRPr="002D48E8">
              <w:rPr>
                <w:rFonts w:ascii="Times New Roman" w:hAnsi="Times New Roman" w:cs="Times New Roman"/>
              </w:rPr>
              <w:t>(</w:t>
            </w:r>
            <w:proofErr w:type="gramEnd"/>
            <w:r w:rsidRPr="002D48E8">
              <w:rPr>
                <w:rFonts w:ascii="Times New Roman" w:hAnsi="Times New Roman" w:cs="Times New Roman"/>
              </w:rPr>
              <w:t xml:space="preserve">"Select", </w:t>
            </w:r>
            <w:proofErr w:type="spellStart"/>
            <w:r w:rsidRPr="002D48E8">
              <w:rPr>
                <w:rFonts w:ascii="Times New Roman" w:hAnsi="Times New Roman" w:cs="Times New Roman"/>
              </w:rPr>
              <w:t>roiManager</w:t>
            </w:r>
            <w:proofErr w:type="spellEnd"/>
            <w:r w:rsidRPr="002D48E8">
              <w:rPr>
                <w:rFonts w:ascii="Times New Roman" w:hAnsi="Times New Roman" w:cs="Times New Roman"/>
              </w:rPr>
              <w:t xml:space="preserve">("count")-2); </w:t>
            </w:r>
          </w:p>
          <w:p w14:paraId="7BC44E45"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r>
            <w:proofErr w:type="spellStart"/>
            <w:proofErr w:type="gramStart"/>
            <w:r w:rsidRPr="002D48E8">
              <w:rPr>
                <w:rFonts w:ascii="Times New Roman" w:hAnsi="Times New Roman" w:cs="Times New Roman"/>
              </w:rPr>
              <w:t>getStatistics</w:t>
            </w:r>
            <w:proofErr w:type="spellEnd"/>
            <w:r w:rsidRPr="002D48E8">
              <w:rPr>
                <w:rFonts w:ascii="Times New Roman" w:hAnsi="Times New Roman" w:cs="Times New Roman"/>
              </w:rPr>
              <w:t>(</w:t>
            </w:r>
            <w:proofErr w:type="gramEnd"/>
            <w:r w:rsidRPr="002D48E8">
              <w:rPr>
                <w:rFonts w:ascii="Times New Roman" w:hAnsi="Times New Roman" w:cs="Times New Roman"/>
              </w:rPr>
              <w:t xml:space="preserve">area, mean, min, max, </w:t>
            </w:r>
            <w:proofErr w:type="spellStart"/>
            <w:r w:rsidRPr="002D48E8">
              <w:rPr>
                <w:rFonts w:ascii="Times New Roman" w:hAnsi="Times New Roman" w:cs="Times New Roman"/>
              </w:rPr>
              <w:t>stddev</w:t>
            </w:r>
            <w:proofErr w:type="spellEnd"/>
            <w:r w:rsidRPr="002D48E8">
              <w:rPr>
                <w:rFonts w:ascii="Times New Roman" w:hAnsi="Times New Roman" w:cs="Times New Roman"/>
              </w:rPr>
              <w:t>, histogram);</w:t>
            </w:r>
          </w:p>
          <w:p w14:paraId="34FBAED8"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r>
            <w:proofErr w:type="spellStart"/>
            <w:proofErr w:type="gramStart"/>
            <w:r w:rsidRPr="002D48E8">
              <w:rPr>
                <w:rFonts w:ascii="Times New Roman" w:hAnsi="Times New Roman" w:cs="Times New Roman"/>
              </w:rPr>
              <w:t>setResult</w:t>
            </w:r>
            <w:proofErr w:type="spellEnd"/>
            <w:r w:rsidRPr="002D48E8">
              <w:rPr>
                <w:rFonts w:ascii="Times New Roman" w:hAnsi="Times New Roman" w:cs="Times New Roman"/>
              </w:rPr>
              <w:t>(</w:t>
            </w:r>
            <w:proofErr w:type="gramEnd"/>
            <w:r w:rsidRPr="002D48E8">
              <w:rPr>
                <w:rFonts w:ascii="Times New Roman" w:hAnsi="Times New Roman" w:cs="Times New Roman"/>
              </w:rPr>
              <w:t>"Skeletal", 1, histogram[255]);</w:t>
            </w:r>
          </w:p>
          <w:p w14:paraId="366F5F06"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r>
            <w:proofErr w:type="spellStart"/>
            <w:proofErr w:type="gramStart"/>
            <w:r w:rsidRPr="002D48E8">
              <w:rPr>
                <w:rFonts w:ascii="Times New Roman" w:hAnsi="Times New Roman" w:cs="Times New Roman"/>
              </w:rPr>
              <w:t>setResult</w:t>
            </w:r>
            <w:proofErr w:type="spellEnd"/>
            <w:r w:rsidRPr="002D48E8">
              <w:rPr>
                <w:rFonts w:ascii="Times New Roman" w:hAnsi="Times New Roman" w:cs="Times New Roman"/>
              </w:rPr>
              <w:t>(</w:t>
            </w:r>
            <w:proofErr w:type="gramEnd"/>
            <w:r w:rsidRPr="002D48E8">
              <w:rPr>
                <w:rFonts w:ascii="Times New Roman" w:hAnsi="Times New Roman" w:cs="Times New Roman"/>
              </w:rPr>
              <w:t>"Void", 1, histogram[0]);</w:t>
            </w:r>
          </w:p>
          <w:p w14:paraId="699D38C0"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r>
            <w:proofErr w:type="spellStart"/>
            <w:proofErr w:type="gramStart"/>
            <w:r w:rsidRPr="002D48E8">
              <w:rPr>
                <w:rFonts w:ascii="Times New Roman" w:hAnsi="Times New Roman" w:cs="Times New Roman"/>
              </w:rPr>
              <w:t>setResult</w:t>
            </w:r>
            <w:proofErr w:type="spellEnd"/>
            <w:r w:rsidRPr="002D48E8">
              <w:rPr>
                <w:rFonts w:ascii="Times New Roman" w:hAnsi="Times New Roman" w:cs="Times New Roman"/>
              </w:rPr>
              <w:t>(</w:t>
            </w:r>
            <w:proofErr w:type="gramEnd"/>
            <w:r w:rsidRPr="002D48E8">
              <w:rPr>
                <w:rFonts w:ascii="Times New Roman" w:hAnsi="Times New Roman" w:cs="Times New Roman"/>
              </w:rPr>
              <w:t>"Ratio", 1, histogram[255]/histogram[0]);</w:t>
            </w:r>
          </w:p>
          <w:p w14:paraId="4F971A35"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r>
            <w:proofErr w:type="spellStart"/>
            <w:proofErr w:type="gramStart"/>
            <w:r w:rsidRPr="002D48E8">
              <w:rPr>
                <w:rFonts w:ascii="Times New Roman" w:hAnsi="Times New Roman" w:cs="Times New Roman"/>
              </w:rPr>
              <w:t>updateResults</w:t>
            </w:r>
            <w:proofErr w:type="spellEnd"/>
            <w:r w:rsidRPr="002D48E8">
              <w:rPr>
                <w:rFonts w:ascii="Times New Roman" w:hAnsi="Times New Roman" w:cs="Times New Roman"/>
              </w:rPr>
              <w:t>(</w:t>
            </w:r>
            <w:proofErr w:type="gramEnd"/>
            <w:r w:rsidRPr="002D48E8">
              <w:rPr>
                <w:rFonts w:ascii="Times New Roman" w:hAnsi="Times New Roman" w:cs="Times New Roman"/>
              </w:rPr>
              <w:t>);</w:t>
            </w:r>
          </w:p>
          <w:p w14:paraId="72D531C7"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r>
          </w:p>
          <w:p w14:paraId="77E386EA" w14:textId="77777777" w:rsidR="0083449A" w:rsidRPr="002D48E8" w:rsidRDefault="0083449A" w:rsidP="0083449A">
            <w:pPr>
              <w:rPr>
                <w:rFonts w:ascii="Times New Roman" w:hAnsi="Times New Roman" w:cs="Times New Roman"/>
              </w:rPr>
            </w:pPr>
            <w:proofErr w:type="spellStart"/>
            <w:proofErr w:type="gramStart"/>
            <w:r w:rsidRPr="002D48E8">
              <w:rPr>
                <w:rFonts w:ascii="Times New Roman" w:hAnsi="Times New Roman" w:cs="Times New Roman"/>
              </w:rPr>
              <w:t>roiManager</w:t>
            </w:r>
            <w:proofErr w:type="spellEnd"/>
            <w:r w:rsidRPr="002D48E8">
              <w:rPr>
                <w:rFonts w:ascii="Times New Roman" w:hAnsi="Times New Roman" w:cs="Times New Roman"/>
              </w:rPr>
              <w:t>(</w:t>
            </w:r>
            <w:proofErr w:type="gramEnd"/>
            <w:r w:rsidRPr="002D48E8">
              <w:rPr>
                <w:rFonts w:ascii="Times New Roman" w:hAnsi="Times New Roman" w:cs="Times New Roman"/>
              </w:rPr>
              <w:t xml:space="preserve">"Select", </w:t>
            </w:r>
            <w:proofErr w:type="spellStart"/>
            <w:r w:rsidRPr="002D48E8">
              <w:rPr>
                <w:rFonts w:ascii="Times New Roman" w:hAnsi="Times New Roman" w:cs="Times New Roman"/>
              </w:rPr>
              <w:t>roiManager</w:t>
            </w:r>
            <w:proofErr w:type="spellEnd"/>
            <w:r w:rsidRPr="002D48E8">
              <w:rPr>
                <w:rFonts w:ascii="Times New Roman" w:hAnsi="Times New Roman" w:cs="Times New Roman"/>
              </w:rPr>
              <w:t xml:space="preserve">("count")-1); </w:t>
            </w:r>
          </w:p>
          <w:p w14:paraId="6EBBC74D"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r>
            <w:proofErr w:type="spellStart"/>
            <w:proofErr w:type="gramStart"/>
            <w:r w:rsidRPr="002D48E8">
              <w:rPr>
                <w:rFonts w:ascii="Times New Roman" w:hAnsi="Times New Roman" w:cs="Times New Roman"/>
              </w:rPr>
              <w:t>getStatistics</w:t>
            </w:r>
            <w:proofErr w:type="spellEnd"/>
            <w:r w:rsidRPr="002D48E8">
              <w:rPr>
                <w:rFonts w:ascii="Times New Roman" w:hAnsi="Times New Roman" w:cs="Times New Roman"/>
              </w:rPr>
              <w:t>(</w:t>
            </w:r>
            <w:proofErr w:type="gramEnd"/>
            <w:r w:rsidRPr="002D48E8">
              <w:rPr>
                <w:rFonts w:ascii="Times New Roman" w:hAnsi="Times New Roman" w:cs="Times New Roman"/>
              </w:rPr>
              <w:t xml:space="preserve">area, mean, min, max, </w:t>
            </w:r>
            <w:proofErr w:type="spellStart"/>
            <w:r w:rsidRPr="002D48E8">
              <w:rPr>
                <w:rFonts w:ascii="Times New Roman" w:hAnsi="Times New Roman" w:cs="Times New Roman"/>
              </w:rPr>
              <w:t>stddev</w:t>
            </w:r>
            <w:proofErr w:type="spellEnd"/>
            <w:r w:rsidRPr="002D48E8">
              <w:rPr>
                <w:rFonts w:ascii="Times New Roman" w:hAnsi="Times New Roman" w:cs="Times New Roman"/>
              </w:rPr>
              <w:t>, histogram);</w:t>
            </w:r>
          </w:p>
          <w:p w14:paraId="34D9BE66"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r>
            <w:proofErr w:type="spellStart"/>
            <w:proofErr w:type="gramStart"/>
            <w:r w:rsidRPr="002D48E8">
              <w:rPr>
                <w:rFonts w:ascii="Times New Roman" w:hAnsi="Times New Roman" w:cs="Times New Roman"/>
              </w:rPr>
              <w:t>setResult</w:t>
            </w:r>
            <w:proofErr w:type="spellEnd"/>
            <w:r w:rsidRPr="002D48E8">
              <w:rPr>
                <w:rFonts w:ascii="Times New Roman" w:hAnsi="Times New Roman" w:cs="Times New Roman"/>
              </w:rPr>
              <w:t>(</w:t>
            </w:r>
            <w:proofErr w:type="gramEnd"/>
            <w:r w:rsidRPr="002D48E8">
              <w:rPr>
                <w:rFonts w:ascii="Times New Roman" w:hAnsi="Times New Roman" w:cs="Times New Roman"/>
              </w:rPr>
              <w:t>"Skeletal", 2, histogram[255]);</w:t>
            </w:r>
          </w:p>
          <w:p w14:paraId="206A1869"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r>
            <w:proofErr w:type="spellStart"/>
            <w:proofErr w:type="gramStart"/>
            <w:r w:rsidRPr="002D48E8">
              <w:rPr>
                <w:rFonts w:ascii="Times New Roman" w:hAnsi="Times New Roman" w:cs="Times New Roman"/>
              </w:rPr>
              <w:t>setResult</w:t>
            </w:r>
            <w:proofErr w:type="spellEnd"/>
            <w:r w:rsidRPr="002D48E8">
              <w:rPr>
                <w:rFonts w:ascii="Times New Roman" w:hAnsi="Times New Roman" w:cs="Times New Roman"/>
              </w:rPr>
              <w:t>(</w:t>
            </w:r>
            <w:proofErr w:type="gramEnd"/>
            <w:r w:rsidRPr="002D48E8">
              <w:rPr>
                <w:rFonts w:ascii="Times New Roman" w:hAnsi="Times New Roman" w:cs="Times New Roman"/>
              </w:rPr>
              <w:t>"Void", 2, histogram[0]);</w:t>
            </w:r>
          </w:p>
          <w:p w14:paraId="21374751"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r>
            <w:proofErr w:type="spellStart"/>
            <w:proofErr w:type="gramStart"/>
            <w:r w:rsidRPr="002D48E8">
              <w:rPr>
                <w:rFonts w:ascii="Times New Roman" w:hAnsi="Times New Roman" w:cs="Times New Roman"/>
              </w:rPr>
              <w:t>setResult</w:t>
            </w:r>
            <w:proofErr w:type="spellEnd"/>
            <w:r w:rsidRPr="002D48E8">
              <w:rPr>
                <w:rFonts w:ascii="Times New Roman" w:hAnsi="Times New Roman" w:cs="Times New Roman"/>
              </w:rPr>
              <w:t>(</w:t>
            </w:r>
            <w:proofErr w:type="gramEnd"/>
            <w:r w:rsidRPr="002D48E8">
              <w:rPr>
                <w:rFonts w:ascii="Times New Roman" w:hAnsi="Times New Roman" w:cs="Times New Roman"/>
              </w:rPr>
              <w:t>"Ratio", 2, histogram[255]/histogram[0]);</w:t>
            </w:r>
          </w:p>
          <w:p w14:paraId="60B7B9BA"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r>
            <w:proofErr w:type="spellStart"/>
            <w:proofErr w:type="gramStart"/>
            <w:r w:rsidRPr="002D48E8">
              <w:rPr>
                <w:rFonts w:ascii="Times New Roman" w:hAnsi="Times New Roman" w:cs="Times New Roman"/>
              </w:rPr>
              <w:t>updateResults</w:t>
            </w:r>
            <w:proofErr w:type="spellEnd"/>
            <w:r w:rsidRPr="002D48E8">
              <w:rPr>
                <w:rFonts w:ascii="Times New Roman" w:hAnsi="Times New Roman" w:cs="Times New Roman"/>
              </w:rPr>
              <w:t>(</w:t>
            </w:r>
            <w:proofErr w:type="gramEnd"/>
            <w:r w:rsidRPr="002D48E8">
              <w:rPr>
                <w:rFonts w:ascii="Times New Roman" w:hAnsi="Times New Roman" w:cs="Times New Roman"/>
              </w:rPr>
              <w:t>);</w:t>
            </w:r>
          </w:p>
          <w:p w14:paraId="035D0378"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r>
            <w:proofErr w:type="spellStart"/>
            <w:proofErr w:type="gramStart"/>
            <w:r w:rsidRPr="002D48E8">
              <w:rPr>
                <w:rFonts w:ascii="Times New Roman" w:hAnsi="Times New Roman" w:cs="Times New Roman"/>
              </w:rPr>
              <w:t>setResult</w:t>
            </w:r>
            <w:proofErr w:type="spellEnd"/>
            <w:r w:rsidRPr="002D48E8">
              <w:rPr>
                <w:rFonts w:ascii="Times New Roman" w:hAnsi="Times New Roman" w:cs="Times New Roman"/>
              </w:rPr>
              <w:t>(</w:t>
            </w:r>
            <w:proofErr w:type="gramEnd"/>
            <w:r w:rsidRPr="002D48E8">
              <w:rPr>
                <w:rFonts w:ascii="Times New Roman" w:hAnsi="Times New Roman" w:cs="Times New Roman"/>
              </w:rPr>
              <w:t xml:space="preserve">"Label", 0, </w:t>
            </w:r>
            <w:proofErr w:type="spellStart"/>
            <w:r w:rsidRPr="002D48E8">
              <w:rPr>
                <w:rFonts w:ascii="Times New Roman" w:hAnsi="Times New Roman" w:cs="Times New Roman"/>
              </w:rPr>
              <w:t>getTitle</w:t>
            </w:r>
            <w:proofErr w:type="spellEnd"/>
            <w:r w:rsidRPr="002D48E8">
              <w:rPr>
                <w:rFonts w:ascii="Times New Roman" w:hAnsi="Times New Roman" w:cs="Times New Roman"/>
              </w:rPr>
              <w:t>)</w:t>
            </w:r>
          </w:p>
          <w:p w14:paraId="225ABF7A" w14:textId="77777777" w:rsidR="0083449A" w:rsidRPr="002D48E8" w:rsidRDefault="0083449A" w:rsidP="0083449A">
            <w:pPr>
              <w:rPr>
                <w:rFonts w:ascii="Times New Roman" w:hAnsi="Times New Roman" w:cs="Times New Roman"/>
              </w:rPr>
            </w:pPr>
            <w:r w:rsidRPr="002D48E8">
              <w:rPr>
                <w:rFonts w:ascii="Times New Roman" w:hAnsi="Times New Roman" w:cs="Times New Roman"/>
              </w:rPr>
              <w:tab/>
            </w:r>
            <w:proofErr w:type="spellStart"/>
            <w:proofErr w:type="gramStart"/>
            <w:r w:rsidRPr="002D48E8">
              <w:rPr>
                <w:rFonts w:ascii="Times New Roman" w:hAnsi="Times New Roman" w:cs="Times New Roman"/>
              </w:rPr>
              <w:t>setResult</w:t>
            </w:r>
            <w:proofErr w:type="spellEnd"/>
            <w:r w:rsidRPr="002D48E8">
              <w:rPr>
                <w:rFonts w:ascii="Times New Roman" w:hAnsi="Times New Roman" w:cs="Times New Roman"/>
              </w:rPr>
              <w:t>(</w:t>
            </w:r>
            <w:proofErr w:type="gramEnd"/>
            <w:r w:rsidRPr="002D48E8">
              <w:rPr>
                <w:rFonts w:ascii="Times New Roman" w:hAnsi="Times New Roman" w:cs="Times New Roman"/>
              </w:rPr>
              <w:t xml:space="preserve">"Label", 1, </w:t>
            </w:r>
            <w:proofErr w:type="spellStart"/>
            <w:r w:rsidRPr="002D48E8">
              <w:rPr>
                <w:rFonts w:ascii="Times New Roman" w:hAnsi="Times New Roman" w:cs="Times New Roman"/>
              </w:rPr>
              <w:t>getTitle</w:t>
            </w:r>
            <w:proofErr w:type="spellEnd"/>
            <w:r w:rsidRPr="002D48E8">
              <w:rPr>
                <w:rFonts w:ascii="Times New Roman" w:hAnsi="Times New Roman" w:cs="Times New Roman"/>
              </w:rPr>
              <w:t xml:space="preserve"> + "_Right")</w:t>
            </w:r>
          </w:p>
          <w:p w14:paraId="634B981B" w14:textId="4A938789" w:rsidR="0083449A" w:rsidRPr="002D48E8" w:rsidRDefault="0083449A" w:rsidP="0083449A">
            <w:pPr>
              <w:rPr>
                <w:rFonts w:ascii="Times New Roman" w:hAnsi="Times New Roman" w:cs="Times New Roman"/>
              </w:rPr>
            </w:pPr>
            <w:r w:rsidRPr="002D48E8">
              <w:rPr>
                <w:rFonts w:ascii="Times New Roman" w:hAnsi="Times New Roman" w:cs="Times New Roman"/>
              </w:rPr>
              <w:tab/>
            </w:r>
            <w:proofErr w:type="spellStart"/>
            <w:proofErr w:type="gramStart"/>
            <w:r w:rsidRPr="002D48E8">
              <w:rPr>
                <w:rFonts w:ascii="Times New Roman" w:hAnsi="Times New Roman" w:cs="Times New Roman"/>
              </w:rPr>
              <w:t>setResult</w:t>
            </w:r>
            <w:proofErr w:type="spellEnd"/>
            <w:r w:rsidRPr="002D48E8">
              <w:rPr>
                <w:rFonts w:ascii="Times New Roman" w:hAnsi="Times New Roman" w:cs="Times New Roman"/>
              </w:rPr>
              <w:t>(</w:t>
            </w:r>
            <w:proofErr w:type="gramEnd"/>
            <w:r w:rsidRPr="002D48E8">
              <w:rPr>
                <w:rFonts w:ascii="Times New Roman" w:hAnsi="Times New Roman" w:cs="Times New Roman"/>
              </w:rPr>
              <w:t xml:space="preserve">"Label", 2, </w:t>
            </w:r>
            <w:proofErr w:type="spellStart"/>
            <w:r w:rsidRPr="002D48E8">
              <w:rPr>
                <w:rFonts w:ascii="Times New Roman" w:hAnsi="Times New Roman" w:cs="Times New Roman"/>
              </w:rPr>
              <w:t>getTitle</w:t>
            </w:r>
            <w:proofErr w:type="spellEnd"/>
            <w:r w:rsidRPr="002D48E8">
              <w:rPr>
                <w:rFonts w:ascii="Times New Roman" w:hAnsi="Times New Roman" w:cs="Times New Roman"/>
              </w:rPr>
              <w:t xml:space="preserve"> + "_Left")</w:t>
            </w:r>
          </w:p>
          <w:p w14:paraId="2813DCB5" w14:textId="4C1E89A6" w:rsidR="0083449A" w:rsidRPr="002D48E8" w:rsidRDefault="0083449A">
            <w:pPr>
              <w:rPr>
                <w:rFonts w:ascii="Times New Roman" w:hAnsi="Times New Roman" w:cs="Times New Roman"/>
              </w:rPr>
            </w:pPr>
            <w:r w:rsidRPr="002D48E8">
              <w:rPr>
                <w:rFonts w:ascii="Times New Roman" w:hAnsi="Times New Roman" w:cs="Times New Roman"/>
              </w:rPr>
              <w:t>}</w:t>
            </w:r>
          </w:p>
        </w:tc>
      </w:tr>
    </w:tbl>
    <w:p w14:paraId="38F6F805" w14:textId="77777777" w:rsidR="002D48E8" w:rsidRDefault="002D48E8" w:rsidP="002D48E8">
      <w:pPr>
        <w:widowControl w:val="0"/>
        <w:autoSpaceDE w:val="0"/>
        <w:autoSpaceDN w:val="0"/>
        <w:adjustRightInd w:val="0"/>
        <w:ind w:left="480" w:hanging="480"/>
        <w:rPr>
          <w:rFonts w:ascii="Times New Roman" w:hAnsi="Times New Roman" w:cs="Times New Roman"/>
        </w:rPr>
      </w:pPr>
    </w:p>
    <w:p w14:paraId="08ED414E" w14:textId="77777777" w:rsidR="002D48E8" w:rsidRDefault="002D48E8" w:rsidP="002D48E8">
      <w:pPr>
        <w:widowControl w:val="0"/>
        <w:autoSpaceDE w:val="0"/>
        <w:autoSpaceDN w:val="0"/>
        <w:adjustRightInd w:val="0"/>
        <w:ind w:left="480" w:hanging="480"/>
        <w:rPr>
          <w:rFonts w:ascii="Times New Roman" w:hAnsi="Times New Roman" w:cs="Times New Roman"/>
        </w:rPr>
      </w:pPr>
    </w:p>
    <w:p w14:paraId="3B9781E4" w14:textId="77777777" w:rsidR="002D48E8" w:rsidRDefault="002D48E8" w:rsidP="002D48E8">
      <w:pPr>
        <w:widowControl w:val="0"/>
        <w:autoSpaceDE w:val="0"/>
        <w:autoSpaceDN w:val="0"/>
        <w:adjustRightInd w:val="0"/>
        <w:ind w:left="480" w:hanging="480"/>
        <w:rPr>
          <w:rFonts w:ascii="Times New Roman" w:hAnsi="Times New Roman" w:cs="Times New Roman"/>
        </w:rPr>
      </w:pPr>
    </w:p>
    <w:p w14:paraId="582F785D" w14:textId="77777777" w:rsidR="002D48E8" w:rsidRDefault="002D48E8" w:rsidP="002D48E8">
      <w:pPr>
        <w:widowControl w:val="0"/>
        <w:autoSpaceDE w:val="0"/>
        <w:autoSpaceDN w:val="0"/>
        <w:adjustRightInd w:val="0"/>
        <w:ind w:left="480" w:hanging="480"/>
        <w:rPr>
          <w:rFonts w:ascii="Times New Roman" w:hAnsi="Times New Roman" w:cs="Times New Roman"/>
        </w:rPr>
      </w:pPr>
    </w:p>
    <w:p w14:paraId="4392126B" w14:textId="3E5EDC1F" w:rsidR="002D48E8" w:rsidRPr="002D48E8" w:rsidRDefault="002D48E8" w:rsidP="002D48E8">
      <w:pPr>
        <w:widowControl w:val="0"/>
        <w:autoSpaceDE w:val="0"/>
        <w:autoSpaceDN w:val="0"/>
        <w:adjustRightInd w:val="0"/>
        <w:ind w:left="480" w:hanging="480"/>
        <w:rPr>
          <w:rFonts w:ascii="Times New Roman" w:hAnsi="Times New Roman" w:cs="Times New Roman"/>
          <w:b/>
          <w:bCs/>
          <w:u w:val="single"/>
        </w:rPr>
      </w:pPr>
      <w:bookmarkStart w:id="58" w:name="Refs"/>
      <w:r w:rsidRPr="002D48E8">
        <w:rPr>
          <w:rFonts w:ascii="Times New Roman" w:hAnsi="Times New Roman" w:cs="Times New Roman"/>
          <w:b/>
          <w:bCs/>
          <w:u w:val="single"/>
        </w:rPr>
        <w:t>References</w:t>
      </w:r>
    </w:p>
    <w:bookmarkEnd w:id="58"/>
    <w:p w14:paraId="32390231" w14:textId="6491AC76" w:rsidR="002D48E8" w:rsidRPr="002D48E8" w:rsidRDefault="002D48E8" w:rsidP="002D48E8">
      <w:pPr>
        <w:widowControl w:val="0"/>
        <w:autoSpaceDE w:val="0"/>
        <w:autoSpaceDN w:val="0"/>
        <w:adjustRightInd w:val="0"/>
        <w:ind w:left="480" w:hanging="480"/>
        <w:rPr>
          <w:rFonts w:ascii="Times New Roman" w:hAnsi="Times New Roman" w:cs="Times New Roman"/>
          <w:noProof/>
        </w:rPr>
      </w:pPr>
      <w:r w:rsidRPr="002D48E8">
        <w:rPr>
          <w:rFonts w:ascii="Times New Roman" w:hAnsi="Times New Roman" w:cs="Times New Roman"/>
        </w:rPr>
        <w:fldChar w:fldCharType="begin" w:fldLock="1"/>
      </w:r>
      <w:r w:rsidRPr="002D48E8">
        <w:rPr>
          <w:rFonts w:ascii="Times New Roman" w:hAnsi="Times New Roman" w:cs="Times New Roman"/>
        </w:rPr>
        <w:instrText xml:space="preserve">ADDIN Mendeley Bibliography CSL_BIBLIOGRAPHY </w:instrText>
      </w:r>
      <w:r w:rsidRPr="002D48E8">
        <w:rPr>
          <w:rFonts w:ascii="Times New Roman" w:hAnsi="Times New Roman" w:cs="Times New Roman"/>
        </w:rPr>
        <w:fldChar w:fldCharType="separate"/>
      </w:r>
      <w:r w:rsidRPr="002D48E8">
        <w:rPr>
          <w:rFonts w:ascii="Times New Roman" w:hAnsi="Times New Roman" w:cs="Times New Roman"/>
          <w:noProof/>
        </w:rPr>
        <w:t>Bahr, K. D., &amp; Jokiel, P. L. (2016). Seasonal and annual calcification rates of the Hawaiian reef coral, Montipora capitata, under present and future climate change scenarios Keisha.</w:t>
      </w:r>
    </w:p>
    <w:p w14:paraId="5015CFEA" w14:textId="77777777" w:rsidR="002D48E8" w:rsidRPr="002D48E8" w:rsidRDefault="002D48E8" w:rsidP="002D48E8">
      <w:pPr>
        <w:widowControl w:val="0"/>
        <w:autoSpaceDE w:val="0"/>
        <w:autoSpaceDN w:val="0"/>
        <w:adjustRightInd w:val="0"/>
        <w:ind w:left="480" w:hanging="480"/>
        <w:rPr>
          <w:rFonts w:ascii="Times New Roman" w:hAnsi="Times New Roman" w:cs="Times New Roman"/>
          <w:noProof/>
        </w:rPr>
      </w:pPr>
      <w:r w:rsidRPr="002D48E8">
        <w:rPr>
          <w:rFonts w:ascii="Times New Roman" w:hAnsi="Times New Roman" w:cs="Times New Roman"/>
          <w:noProof/>
        </w:rPr>
        <w:t xml:space="preserve">Byrne, M., Smith, A. M., West, S., Collard, M., Dubois, P., Graba-Landry, A., &amp; Dworjanyn, S. A. (2014). Warming influences Mg2+ content, while warming and acidification influence calcification and test strength of a sea urchin. </w:t>
      </w:r>
      <w:r w:rsidRPr="002D48E8">
        <w:rPr>
          <w:rFonts w:ascii="Times New Roman" w:hAnsi="Times New Roman" w:cs="Times New Roman"/>
          <w:i/>
          <w:iCs/>
          <w:noProof/>
        </w:rPr>
        <w:t>Environmental Science and Technology</w:t>
      </w:r>
      <w:r w:rsidRPr="002D48E8">
        <w:rPr>
          <w:rFonts w:ascii="Times New Roman" w:hAnsi="Times New Roman" w:cs="Times New Roman"/>
          <w:noProof/>
        </w:rPr>
        <w:t xml:space="preserve">, </w:t>
      </w:r>
      <w:r w:rsidRPr="002D48E8">
        <w:rPr>
          <w:rFonts w:ascii="Times New Roman" w:hAnsi="Times New Roman" w:cs="Times New Roman"/>
          <w:i/>
          <w:iCs/>
          <w:noProof/>
        </w:rPr>
        <w:t>48</w:t>
      </w:r>
      <w:r w:rsidRPr="002D48E8">
        <w:rPr>
          <w:rFonts w:ascii="Times New Roman" w:hAnsi="Times New Roman" w:cs="Times New Roman"/>
          <w:noProof/>
        </w:rPr>
        <w:t>(21), 12620–12627. https://doi.org/10.1021/es5017526</w:t>
      </w:r>
    </w:p>
    <w:p w14:paraId="6FD63419" w14:textId="77777777" w:rsidR="002D48E8" w:rsidRPr="002D48E8" w:rsidRDefault="002D48E8" w:rsidP="002D48E8">
      <w:pPr>
        <w:widowControl w:val="0"/>
        <w:autoSpaceDE w:val="0"/>
        <w:autoSpaceDN w:val="0"/>
        <w:adjustRightInd w:val="0"/>
        <w:ind w:left="480" w:hanging="480"/>
        <w:rPr>
          <w:rFonts w:ascii="Times New Roman" w:hAnsi="Times New Roman" w:cs="Times New Roman"/>
          <w:noProof/>
        </w:rPr>
      </w:pPr>
      <w:r w:rsidRPr="002D48E8">
        <w:rPr>
          <w:rFonts w:ascii="Times New Roman" w:hAnsi="Times New Roman" w:cs="Times New Roman"/>
          <w:noProof/>
        </w:rPr>
        <w:t xml:space="preserve">Collard, M., Rastrick, S. P. S., Calosi, P., Demolder, Y., Dille, J., Findlay, H. S., … Dubois, P. (2016). The impact of ocean acidification and warming on the skeletal mechanical properties of the sea urchin Paracentrotus lividus from laboratory and field observations. </w:t>
      </w:r>
      <w:r w:rsidRPr="002D48E8">
        <w:rPr>
          <w:rFonts w:ascii="Times New Roman" w:hAnsi="Times New Roman" w:cs="Times New Roman"/>
          <w:i/>
          <w:iCs/>
          <w:noProof/>
        </w:rPr>
        <w:t>ICES Journal of Marine Science</w:t>
      </w:r>
      <w:r w:rsidRPr="002D48E8">
        <w:rPr>
          <w:rFonts w:ascii="Times New Roman" w:hAnsi="Times New Roman" w:cs="Times New Roman"/>
          <w:noProof/>
        </w:rPr>
        <w:t xml:space="preserve">, </w:t>
      </w:r>
      <w:r w:rsidRPr="002D48E8">
        <w:rPr>
          <w:rFonts w:ascii="Times New Roman" w:hAnsi="Times New Roman" w:cs="Times New Roman"/>
          <w:i/>
          <w:iCs/>
          <w:noProof/>
        </w:rPr>
        <w:t>73</w:t>
      </w:r>
      <w:r w:rsidRPr="002D48E8">
        <w:rPr>
          <w:rFonts w:ascii="Times New Roman" w:hAnsi="Times New Roman" w:cs="Times New Roman"/>
          <w:noProof/>
        </w:rPr>
        <w:t>(3), 727–738. https://doi.org/doi:10.1093/icesjms/fsv018</w:t>
      </w:r>
    </w:p>
    <w:p w14:paraId="07999919" w14:textId="77777777" w:rsidR="002D48E8" w:rsidRPr="002D48E8" w:rsidRDefault="002D48E8" w:rsidP="002D48E8">
      <w:pPr>
        <w:widowControl w:val="0"/>
        <w:autoSpaceDE w:val="0"/>
        <w:autoSpaceDN w:val="0"/>
        <w:adjustRightInd w:val="0"/>
        <w:ind w:left="480" w:hanging="480"/>
        <w:rPr>
          <w:rFonts w:ascii="Times New Roman" w:hAnsi="Times New Roman" w:cs="Times New Roman"/>
          <w:noProof/>
        </w:rPr>
      </w:pPr>
      <w:r w:rsidRPr="002D48E8">
        <w:rPr>
          <w:rFonts w:ascii="Times New Roman" w:hAnsi="Times New Roman" w:cs="Times New Roman"/>
          <w:noProof/>
        </w:rPr>
        <w:t xml:space="preserve">Dickson, A. G., &amp; Millero, F. J. (1987). A Comparison of the Equilibrium Constants for the Dissociation of Carbonic Acid in Seawater Media, </w:t>
      </w:r>
      <w:r w:rsidRPr="002D48E8">
        <w:rPr>
          <w:rFonts w:ascii="Times New Roman" w:hAnsi="Times New Roman" w:cs="Times New Roman"/>
          <w:i/>
          <w:iCs/>
          <w:noProof/>
        </w:rPr>
        <w:t>34</w:t>
      </w:r>
      <w:r w:rsidRPr="002D48E8">
        <w:rPr>
          <w:rFonts w:ascii="Times New Roman" w:hAnsi="Times New Roman" w:cs="Times New Roman"/>
          <w:noProof/>
        </w:rPr>
        <w:t>, 1733–1743.</w:t>
      </w:r>
    </w:p>
    <w:p w14:paraId="2A930ADB" w14:textId="77777777" w:rsidR="002D48E8" w:rsidRPr="002D48E8" w:rsidRDefault="002D48E8" w:rsidP="002D48E8">
      <w:pPr>
        <w:widowControl w:val="0"/>
        <w:autoSpaceDE w:val="0"/>
        <w:autoSpaceDN w:val="0"/>
        <w:adjustRightInd w:val="0"/>
        <w:ind w:left="480" w:hanging="480"/>
        <w:rPr>
          <w:rFonts w:ascii="Times New Roman" w:hAnsi="Times New Roman" w:cs="Times New Roman"/>
          <w:noProof/>
        </w:rPr>
      </w:pPr>
      <w:r w:rsidRPr="002D48E8">
        <w:rPr>
          <w:rFonts w:ascii="Times New Roman" w:hAnsi="Times New Roman" w:cs="Times New Roman"/>
          <w:noProof/>
        </w:rPr>
        <w:t xml:space="preserve">Dickson, A. G., Sabine, C. L., &amp; Christian, J. R. (2007). </w:t>
      </w:r>
      <w:r w:rsidRPr="002D48E8">
        <w:rPr>
          <w:rFonts w:ascii="Times New Roman" w:hAnsi="Times New Roman" w:cs="Times New Roman"/>
          <w:i/>
          <w:iCs/>
          <w:noProof/>
        </w:rPr>
        <w:t>Guide to best practices for ocean CO</w:t>
      </w:r>
      <w:r w:rsidRPr="002D48E8">
        <w:rPr>
          <w:rFonts w:ascii="Times New Roman" w:hAnsi="Times New Roman" w:cs="Times New Roman"/>
          <w:i/>
          <w:iCs/>
          <w:noProof/>
          <w:vertAlign w:val="subscript"/>
        </w:rPr>
        <w:t>2</w:t>
      </w:r>
      <w:r w:rsidRPr="002D48E8">
        <w:rPr>
          <w:rFonts w:ascii="Times New Roman" w:hAnsi="Times New Roman" w:cs="Times New Roman"/>
          <w:i/>
          <w:iCs/>
          <w:noProof/>
        </w:rPr>
        <w:t xml:space="preserve"> measurements</w:t>
      </w:r>
      <w:r w:rsidRPr="002D48E8">
        <w:rPr>
          <w:rFonts w:ascii="Times New Roman" w:hAnsi="Times New Roman" w:cs="Times New Roman"/>
          <w:noProof/>
        </w:rPr>
        <w:t xml:space="preserve">. </w:t>
      </w:r>
      <w:r w:rsidRPr="002D48E8">
        <w:rPr>
          <w:rFonts w:ascii="Times New Roman" w:hAnsi="Times New Roman" w:cs="Times New Roman"/>
          <w:i/>
          <w:iCs/>
          <w:noProof/>
        </w:rPr>
        <w:t>PICES Special Publication 3</w:t>
      </w:r>
      <w:r w:rsidRPr="002D48E8">
        <w:rPr>
          <w:rFonts w:ascii="Times New Roman" w:hAnsi="Times New Roman" w:cs="Times New Roman"/>
          <w:noProof/>
        </w:rPr>
        <w:t xml:space="preserve"> (Vol. 3). https://doi.org/10.1159/000331784</w:t>
      </w:r>
    </w:p>
    <w:p w14:paraId="661444EE" w14:textId="77777777" w:rsidR="002D48E8" w:rsidRPr="002D48E8" w:rsidRDefault="002D48E8" w:rsidP="002D48E8">
      <w:pPr>
        <w:widowControl w:val="0"/>
        <w:autoSpaceDE w:val="0"/>
        <w:autoSpaceDN w:val="0"/>
        <w:adjustRightInd w:val="0"/>
        <w:ind w:left="480" w:hanging="480"/>
        <w:rPr>
          <w:rFonts w:ascii="Times New Roman" w:hAnsi="Times New Roman" w:cs="Times New Roman"/>
          <w:noProof/>
        </w:rPr>
      </w:pPr>
      <w:r w:rsidRPr="002D48E8">
        <w:rPr>
          <w:rFonts w:ascii="Times New Roman" w:hAnsi="Times New Roman" w:cs="Times New Roman"/>
          <w:noProof/>
        </w:rPr>
        <w:t xml:space="preserve">Dworjanyn, S. A., &amp; Byrne, M. (2018). Impacts of ocean acidification on sea urchin growth across the juvenile to mature adult life-stage transition is mitigated by warming. </w:t>
      </w:r>
      <w:r w:rsidRPr="002D48E8">
        <w:rPr>
          <w:rFonts w:ascii="Times New Roman" w:hAnsi="Times New Roman" w:cs="Times New Roman"/>
          <w:i/>
          <w:iCs/>
          <w:noProof/>
        </w:rPr>
        <w:t>Proceedings of the Royal Society B: Biological Sciences</w:t>
      </w:r>
      <w:r w:rsidRPr="002D48E8">
        <w:rPr>
          <w:rFonts w:ascii="Times New Roman" w:hAnsi="Times New Roman" w:cs="Times New Roman"/>
          <w:noProof/>
        </w:rPr>
        <w:t xml:space="preserve">, </w:t>
      </w:r>
      <w:r w:rsidRPr="002D48E8">
        <w:rPr>
          <w:rFonts w:ascii="Times New Roman" w:hAnsi="Times New Roman" w:cs="Times New Roman"/>
          <w:i/>
          <w:iCs/>
          <w:noProof/>
        </w:rPr>
        <w:t>285</w:t>
      </w:r>
      <w:r w:rsidRPr="002D48E8">
        <w:rPr>
          <w:rFonts w:ascii="Times New Roman" w:hAnsi="Times New Roman" w:cs="Times New Roman"/>
          <w:noProof/>
        </w:rPr>
        <w:t xml:space="preserve">(1876). </w:t>
      </w:r>
      <w:r w:rsidRPr="002D48E8">
        <w:rPr>
          <w:rFonts w:ascii="Times New Roman" w:hAnsi="Times New Roman" w:cs="Times New Roman"/>
          <w:noProof/>
        </w:rPr>
        <w:lastRenderedPageBreak/>
        <w:t>https://doi.org/10.1098/rspb.2017.2684</w:t>
      </w:r>
    </w:p>
    <w:p w14:paraId="32A54257" w14:textId="77777777" w:rsidR="002D48E8" w:rsidRPr="002D48E8" w:rsidRDefault="002D48E8" w:rsidP="002D48E8">
      <w:pPr>
        <w:widowControl w:val="0"/>
        <w:autoSpaceDE w:val="0"/>
        <w:autoSpaceDN w:val="0"/>
        <w:adjustRightInd w:val="0"/>
        <w:ind w:left="480" w:hanging="480"/>
        <w:rPr>
          <w:rFonts w:ascii="Times New Roman" w:hAnsi="Times New Roman" w:cs="Times New Roman"/>
          <w:noProof/>
        </w:rPr>
      </w:pPr>
      <w:r w:rsidRPr="002D48E8">
        <w:rPr>
          <w:rFonts w:ascii="Times New Roman" w:hAnsi="Times New Roman" w:cs="Times New Roman"/>
          <w:noProof/>
        </w:rPr>
        <w:t xml:space="preserve">Jokiel, P. L., Bahr, K. D., &amp; Rodgers, K. S. (2014). Low-cost, high-flow mesocosm system for simulating ocean acidification with CO2 gas. </w:t>
      </w:r>
      <w:r w:rsidRPr="002D48E8">
        <w:rPr>
          <w:rFonts w:ascii="Times New Roman" w:hAnsi="Times New Roman" w:cs="Times New Roman"/>
          <w:i/>
          <w:iCs/>
          <w:noProof/>
        </w:rPr>
        <w:t>Limnology and Oceanography: Methods</w:t>
      </w:r>
      <w:r w:rsidRPr="002D48E8">
        <w:rPr>
          <w:rFonts w:ascii="Times New Roman" w:hAnsi="Times New Roman" w:cs="Times New Roman"/>
          <w:noProof/>
        </w:rPr>
        <w:t xml:space="preserve">, </w:t>
      </w:r>
      <w:r w:rsidRPr="002D48E8">
        <w:rPr>
          <w:rFonts w:ascii="Times New Roman" w:hAnsi="Times New Roman" w:cs="Times New Roman"/>
          <w:i/>
          <w:iCs/>
          <w:noProof/>
        </w:rPr>
        <w:t>12</w:t>
      </w:r>
      <w:r w:rsidRPr="002D48E8">
        <w:rPr>
          <w:rFonts w:ascii="Times New Roman" w:hAnsi="Times New Roman" w:cs="Times New Roman"/>
          <w:noProof/>
        </w:rPr>
        <w:t>(MAY), 313–322. https://doi.org/10.4319/lom.2014.12.313</w:t>
      </w:r>
    </w:p>
    <w:p w14:paraId="08EEE252" w14:textId="77777777" w:rsidR="002D48E8" w:rsidRPr="002D48E8" w:rsidRDefault="002D48E8" w:rsidP="002D48E8">
      <w:pPr>
        <w:widowControl w:val="0"/>
        <w:autoSpaceDE w:val="0"/>
        <w:autoSpaceDN w:val="0"/>
        <w:adjustRightInd w:val="0"/>
        <w:ind w:left="480" w:hanging="480"/>
        <w:rPr>
          <w:rFonts w:ascii="Times New Roman" w:hAnsi="Times New Roman" w:cs="Times New Roman"/>
          <w:noProof/>
        </w:rPr>
      </w:pPr>
      <w:r w:rsidRPr="002D48E8">
        <w:rPr>
          <w:rFonts w:ascii="Times New Roman" w:hAnsi="Times New Roman" w:cs="Times New Roman"/>
          <w:noProof/>
        </w:rPr>
        <w:t xml:space="preserve">Mehrbach, C., Culberson, C. H., Hawley, J. E., &amp; Pytkowicz, R. M. (1973). Measurement of the Apparent Dissociation Constants of Carbonic Acid in Seawater At Atmospheric Pressure. </w:t>
      </w:r>
      <w:r w:rsidRPr="002D48E8">
        <w:rPr>
          <w:rFonts w:ascii="Times New Roman" w:hAnsi="Times New Roman" w:cs="Times New Roman"/>
          <w:i/>
          <w:iCs/>
          <w:noProof/>
        </w:rPr>
        <w:t>Limnology and Oceanography</w:t>
      </w:r>
      <w:r w:rsidRPr="002D48E8">
        <w:rPr>
          <w:rFonts w:ascii="Times New Roman" w:hAnsi="Times New Roman" w:cs="Times New Roman"/>
          <w:noProof/>
        </w:rPr>
        <w:t xml:space="preserve">, </w:t>
      </w:r>
      <w:r w:rsidRPr="002D48E8">
        <w:rPr>
          <w:rFonts w:ascii="Times New Roman" w:hAnsi="Times New Roman" w:cs="Times New Roman"/>
          <w:i/>
          <w:iCs/>
          <w:noProof/>
        </w:rPr>
        <w:t>18</w:t>
      </w:r>
      <w:r w:rsidRPr="002D48E8">
        <w:rPr>
          <w:rFonts w:ascii="Times New Roman" w:hAnsi="Times New Roman" w:cs="Times New Roman"/>
          <w:noProof/>
        </w:rPr>
        <w:t>(6), 897–907. https://doi.org/10.4319/lo.1973.18.6.0897</w:t>
      </w:r>
    </w:p>
    <w:p w14:paraId="4F6D07AE" w14:textId="77777777" w:rsidR="002D48E8" w:rsidRPr="002D48E8" w:rsidRDefault="002D48E8" w:rsidP="002D48E8">
      <w:pPr>
        <w:widowControl w:val="0"/>
        <w:autoSpaceDE w:val="0"/>
        <w:autoSpaceDN w:val="0"/>
        <w:adjustRightInd w:val="0"/>
        <w:ind w:left="480" w:hanging="480"/>
        <w:rPr>
          <w:rFonts w:ascii="Times New Roman" w:hAnsi="Times New Roman" w:cs="Times New Roman"/>
          <w:noProof/>
        </w:rPr>
      </w:pPr>
      <w:r w:rsidRPr="002D48E8">
        <w:rPr>
          <w:rFonts w:ascii="Times New Roman" w:hAnsi="Times New Roman" w:cs="Times New Roman"/>
          <w:noProof/>
        </w:rPr>
        <w:t>Pierrot, D. E. Lewis,  and D. W. R. W. (2006). MS Excel Program Developed for CO2 System Calculations. https://doi.org/10.3334/CDIAC/otg.CO2SYS_XLS_CDIAC105a</w:t>
      </w:r>
    </w:p>
    <w:p w14:paraId="24CC7847" w14:textId="77777777" w:rsidR="002D48E8" w:rsidRPr="002D48E8" w:rsidRDefault="002D48E8" w:rsidP="002D48E8">
      <w:pPr>
        <w:widowControl w:val="0"/>
        <w:autoSpaceDE w:val="0"/>
        <w:autoSpaceDN w:val="0"/>
        <w:adjustRightInd w:val="0"/>
        <w:ind w:left="480" w:hanging="480"/>
        <w:rPr>
          <w:rFonts w:ascii="Times New Roman" w:hAnsi="Times New Roman" w:cs="Times New Roman"/>
          <w:noProof/>
        </w:rPr>
      </w:pPr>
      <w:r w:rsidRPr="002D48E8">
        <w:rPr>
          <w:rFonts w:ascii="Times New Roman" w:hAnsi="Times New Roman" w:cs="Times New Roman"/>
          <w:noProof/>
        </w:rPr>
        <w:t xml:space="preserve">Przeslawski, R., Ahyong, S., Byrne, M., Wörheide, G., &amp; Hutchings, P. (2008). Beyond corals and fish: The effects of climate change on noncoral benthic invertebrates of tropical reefs. </w:t>
      </w:r>
      <w:r w:rsidRPr="002D48E8">
        <w:rPr>
          <w:rFonts w:ascii="Times New Roman" w:hAnsi="Times New Roman" w:cs="Times New Roman"/>
          <w:i/>
          <w:iCs/>
          <w:noProof/>
        </w:rPr>
        <w:t>Global Change Biology</w:t>
      </w:r>
      <w:r w:rsidRPr="002D48E8">
        <w:rPr>
          <w:rFonts w:ascii="Times New Roman" w:hAnsi="Times New Roman" w:cs="Times New Roman"/>
          <w:noProof/>
        </w:rPr>
        <w:t xml:space="preserve">, </w:t>
      </w:r>
      <w:r w:rsidRPr="002D48E8">
        <w:rPr>
          <w:rFonts w:ascii="Times New Roman" w:hAnsi="Times New Roman" w:cs="Times New Roman"/>
          <w:i/>
          <w:iCs/>
          <w:noProof/>
        </w:rPr>
        <w:t>14</w:t>
      </w:r>
      <w:r w:rsidRPr="002D48E8">
        <w:rPr>
          <w:rFonts w:ascii="Times New Roman" w:hAnsi="Times New Roman" w:cs="Times New Roman"/>
          <w:noProof/>
        </w:rPr>
        <w:t>(12), 2773–2795. https://doi.org/10.1111/j.1365-2486.2008.01693.x</w:t>
      </w:r>
    </w:p>
    <w:p w14:paraId="4218A43D" w14:textId="1B7BF966" w:rsidR="0083449A" w:rsidRPr="002D48E8" w:rsidRDefault="002D48E8">
      <w:pPr>
        <w:rPr>
          <w:rFonts w:ascii="Times New Roman" w:hAnsi="Times New Roman" w:cs="Times New Roman"/>
        </w:rPr>
      </w:pPr>
      <w:r w:rsidRPr="002D48E8">
        <w:rPr>
          <w:rFonts w:ascii="Times New Roman" w:hAnsi="Times New Roman" w:cs="Times New Roman"/>
        </w:rPr>
        <w:fldChar w:fldCharType="end"/>
      </w:r>
    </w:p>
    <w:sectPr w:rsidR="0083449A" w:rsidRPr="002D48E8" w:rsidSect="00F27BAB">
      <w:footerReference w:type="even" r:id="rId13"/>
      <w:footerReference w:type="default" r:id="rId14"/>
      <w:headerReference w:type="firs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mily sesno" w:date="2019-07-27T17:09:00Z" w:initials="es">
    <w:p w14:paraId="6EF74531" w14:textId="77777777" w:rsidR="00855490" w:rsidRDefault="00855490" w:rsidP="007E2B1C">
      <w:pPr>
        <w:pStyle w:val="CommentText"/>
      </w:pPr>
      <w:r>
        <w:rPr>
          <w:rStyle w:val="CommentReference"/>
        </w:rPr>
        <w:annotationRef/>
      </w:r>
      <w:r>
        <w:t>Could combine with treatments (sec 3?)</w:t>
      </w:r>
    </w:p>
  </w:comment>
  <w:comment w:id="1" w:author="emily sesno" w:date="2019-08-12T05:57:00Z" w:initials="es">
    <w:p w14:paraId="1F265DFE" w14:textId="77777777" w:rsidR="00855490" w:rsidRDefault="00855490" w:rsidP="007E2B1C">
      <w:pPr>
        <w:pStyle w:val="CommentText"/>
      </w:pPr>
      <w:r>
        <w:rPr>
          <w:rStyle w:val="CommentReference"/>
        </w:rPr>
        <w:annotationRef/>
      </w:r>
      <w:r>
        <w:t>Combined treatments with data collection instead</w:t>
      </w:r>
    </w:p>
  </w:comment>
  <w:comment w:id="2" w:author="emily sesno" w:date="2019-08-16T06:53:00Z" w:initials="es">
    <w:p w14:paraId="78D9ECCB" w14:textId="67EA8B8D" w:rsidR="00855490" w:rsidRDefault="00855490">
      <w:pPr>
        <w:pStyle w:val="CommentText"/>
      </w:pPr>
      <w:r>
        <w:rPr>
          <w:rStyle w:val="CommentReference"/>
        </w:rPr>
        <w:annotationRef/>
      </w:r>
      <w:r>
        <w:t xml:space="preserve">Need to meet with Arianna again, and dive back into R </w:t>
      </w:r>
    </w:p>
  </w:comment>
  <w:comment w:id="3" w:author="emily sesno" w:date="2019-08-16T07:01:00Z" w:initials="es">
    <w:p w14:paraId="5C9BF221" w14:textId="53C69F57" w:rsidR="00E2798C" w:rsidRDefault="00E2798C">
      <w:pPr>
        <w:pStyle w:val="CommentText"/>
      </w:pPr>
      <w:r>
        <w:rPr>
          <w:rStyle w:val="CommentReference"/>
        </w:rPr>
        <w:annotationRef/>
      </w:r>
      <w:r>
        <w:t xml:space="preserve">This is autoformatted from Mendeley add in, so if anything pops out as being incorrect, let me know, I’ll double check! I’ll go back through citations more specifically in my next edits. </w:t>
      </w:r>
    </w:p>
  </w:comment>
  <w:comment w:id="6" w:author="Judy Lemus" w:date="2019-08-24T12:21:00Z" w:initials="JL">
    <w:p w14:paraId="5DDF8FD5" w14:textId="1F205B7A" w:rsidR="008C413A" w:rsidRPr="008C413A" w:rsidRDefault="008C413A">
      <w:pPr>
        <w:pStyle w:val="CommentText"/>
        <w:rPr>
          <w:lang w:val="haw-US"/>
        </w:rPr>
      </w:pPr>
      <w:r>
        <w:rPr>
          <w:rStyle w:val="CommentReference"/>
        </w:rPr>
        <w:annotationRef/>
      </w:r>
      <w:r>
        <w:rPr>
          <w:lang w:val="haw-US"/>
        </w:rPr>
        <w:t xml:space="preserve">Do a universal find and replace </w:t>
      </w:r>
      <w:r w:rsidR="00E00355">
        <w:rPr>
          <w:lang w:val="haw-US"/>
        </w:rPr>
        <w:t xml:space="preserve">on Hawaiian words </w:t>
      </w:r>
      <w:r>
        <w:rPr>
          <w:lang w:val="haw-US"/>
        </w:rPr>
        <w:t>to use proper okinas</w:t>
      </w:r>
    </w:p>
  </w:comment>
  <w:comment w:id="7" w:author="emily sesno" w:date="2019-08-16T03:37:00Z" w:initials="es">
    <w:p w14:paraId="1DF0900C" w14:textId="77777777" w:rsidR="00855490" w:rsidRDefault="00855490" w:rsidP="007E2B1C">
      <w:pPr>
        <w:pStyle w:val="CommentText"/>
      </w:pPr>
      <w:r>
        <w:rPr>
          <w:rStyle w:val="CommentReference"/>
        </w:rPr>
        <w:annotationRef/>
      </w:r>
      <w:r>
        <w:t>Or maybe I present this in pCO2?</w:t>
      </w:r>
    </w:p>
  </w:comment>
  <w:comment w:id="8" w:author="emily sesno" w:date="2019-07-27T16:45:00Z" w:initials="es">
    <w:p w14:paraId="30D2EDBC" w14:textId="77777777" w:rsidR="00855490" w:rsidRDefault="00855490" w:rsidP="007E2B1C">
      <w:pPr>
        <w:pStyle w:val="CommentText"/>
      </w:pPr>
      <w:r>
        <w:rPr>
          <w:rStyle w:val="CommentReference"/>
        </w:rPr>
        <w:annotationRef/>
      </w:r>
      <w:r>
        <w:t>Units?</w:t>
      </w:r>
    </w:p>
  </w:comment>
  <w:comment w:id="9" w:author="Judy Lemus" w:date="2019-08-24T12:47:00Z" w:initials="JL">
    <w:p w14:paraId="517616C6" w14:textId="580002AE" w:rsidR="009512D9" w:rsidRPr="009512D9" w:rsidRDefault="009512D9">
      <w:pPr>
        <w:pStyle w:val="CommentText"/>
        <w:rPr>
          <w:lang w:val="haw-US"/>
        </w:rPr>
      </w:pPr>
      <w:r>
        <w:rPr>
          <w:rStyle w:val="CommentReference"/>
        </w:rPr>
        <w:annotationRef/>
      </w:r>
      <w:r>
        <w:rPr>
          <w:lang w:val="haw-US"/>
        </w:rPr>
        <w:t>Need to include that you had two treatment replicates.</w:t>
      </w:r>
    </w:p>
  </w:comment>
  <w:comment w:id="11" w:author="Judy Lemus" w:date="2019-08-24T12:42:00Z" w:initials="JL">
    <w:p w14:paraId="41A87011" w14:textId="1F76BBE6" w:rsidR="00EF0CC6" w:rsidRPr="00EF0CC6" w:rsidRDefault="00EF0CC6">
      <w:pPr>
        <w:pStyle w:val="CommentText"/>
        <w:rPr>
          <w:lang w:val="haw-US"/>
        </w:rPr>
      </w:pPr>
      <w:r>
        <w:rPr>
          <w:rStyle w:val="CommentReference"/>
        </w:rPr>
        <w:annotationRef/>
      </w:r>
      <w:r>
        <w:rPr>
          <w:lang w:val="haw-US"/>
        </w:rPr>
        <w:t>This should be the first section</w:t>
      </w:r>
    </w:p>
  </w:comment>
  <w:comment w:id="12" w:author="emily sesno" w:date="2019-08-15T06:52:00Z" w:initials="es">
    <w:p w14:paraId="50149D3B" w14:textId="77777777" w:rsidR="005A7F21" w:rsidRDefault="00855490" w:rsidP="005A7F21">
      <w:pPr>
        <w:pStyle w:val="CommentText"/>
        <w:ind w:left="180"/>
        <w:rPr>
          <w:noProof/>
        </w:rPr>
      </w:pPr>
      <w:r>
        <w:rPr>
          <w:rStyle w:val="CommentReference"/>
        </w:rPr>
        <w:annotationRef/>
      </w:r>
      <w:r>
        <w:t>Include the statistic to show lack of significance in starting sizes?</w:t>
      </w:r>
    </w:p>
    <w:p w14:paraId="6D33C445" w14:textId="461D7D0D" w:rsidR="00855490" w:rsidRDefault="00855490" w:rsidP="007E2B1C">
      <w:pPr>
        <w:pStyle w:val="CommentText"/>
      </w:pPr>
    </w:p>
  </w:comment>
  <w:comment w:id="13" w:author="Judy Lemus" w:date="2019-08-24T12:41:00Z" w:initials="JL">
    <w:p w14:paraId="27CEE32C" w14:textId="319A9804" w:rsidR="00EF0CC6" w:rsidRPr="00EF0CC6" w:rsidRDefault="00EF0CC6">
      <w:pPr>
        <w:pStyle w:val="CommentText"/>
        <w:rPr>
          <w:lang w:val="haw-US"/>
        </w:rPr>
      </w:pPr>
      <w:r>
        <w:rPr>
          <w:rStyle w:val="CommentReference"/>
        </w:rPr>
        <w:annotationRef/>
      </w:r>
      <w:r>
        <w:rPr>
          <w:lang w:val="haw-US"/>
        </w:rPr>
        <w:t>No need</w:t>
      </w:r>
    </w:p>
  </w:comment>
  <w:comment w:id="14" w:author="emily sesno" w:date="2019-08-15T06:53:00Z" w:initials="es">
    <w:p w14:paraId="75FD7BAE" w14:textId="77777777" w:rsidR="00855490" w:rsidRDefault="00855490" w:rsidP="007E2B1C">
      <w:pPr>
        <w:pStyle w:val="CommentText"/>
      </w:pPr>
      <w:r>
        <w:rPr>
          <w:rStyle w:val="CommentReference"/>
        </w:rPr>
        <w:annotationRef/>
      </w:r>
      <w:r>
        <w:t>Is this where I should mention this not being realistic or justify my choices?</w:t>
      </w:r>
    </w:p>
  </w:comment>
  <w:comment w:id="15" w:author="Judy Lemus" w:date="2019-08-24T12:41:00Z" w:initials="JL">
    <w:p w14:paraId="20383112" w14:textId="5E30D6E5" w:rsidR="00EF0CC6" w:rsidRPr="00EF0CC6" w:rsidRDefault="00EF0CC6">
      <w:pPr>
        <w:pStyle w:val="CommentText"/>
        <w:rPr>
          <w:lang w:val="haw-US"/>
        </w:rPr>
      </w:pPr>
      <w:r>
        <w:rPr>
          <w:rStyle w:val="CommentReference"/>
        </w:rPr>
        <w:annotationRef/>
      </w:r>
      <w:r>
        <w:rPr>
          <w:lang w:val="haw-US"/>
        </w:rPr>
        <w:t>You can add a reference to show similar methods in other studies</w:t>
      </w:r>
    </w:p>
  </w:comment>
  <w:comment w:id="19" w:author="emily sesno" w:date="2019-08-15T10:46:00Z" w:initials="es">
    <w:p w14:paraId="5200ADBD" w14:textId="77777777" w:rsidR="00855490" w:rsidRPr="009442B3" w:rsidRDefault="00855490" w:rsidP="007E2B1C">
      <w:pPr>
        <w:pStyle w:val="CommentText"/>
      </w:pPr>
      <w:r>
        <w:rPr>
          <w:rStyle w:val="CommentReference"/>
        </w:rPr>
        <w:annotationRef/>
      </w:r>
      <w:r>
        <w:rPr>
          <w:rFonts w:ascii="Times New Roman" w:hAnsi="Times New Roman" w:cs="Times New Roman"/>
        </w:rPr>
        <w:t>Do I need the rate specifically? (at a rate of x</w:t>
      </w:r>
      <w:r>
        <w:rPr>
          <w:rFonts w:ascii="Times New Roman" w:hAnsi="Times New Roman" w:cs="Times New Roman"/>
        </w:rPr>
        <w:sym w:font="Symbol" w:char="F0B0"/>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xml:space="preserve"> and -x pH </w:t>
      </w:r>
      <w:proofErr w:type="gramStart"/>
      <w:r>
        <w:rPr>
          <w:rFonts w:ascii="Times New Roman" w:hAnsi="Times New Roman" w:cs="Times New Roman"/>
        </w:rPr>
        <w:t>units</w:t>
      </w:r>
      <w:proofErr w:type="gramEnd"/>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w:t>
      </w:r>
    </w:p>
  </w:comment>
  <w:comment w:id="20" w:author="Judy Lemus" w:date="2019-08-24T12:38:00Z" w:initials="JL">
    <w:p w14:paraId="356CC70C" w14:textId="5E76B849" w:rsidR="00EF0CC6" w:rsidRPr="00EF0CC6" w:rsidRDefault="00EF0CC6">
      <w:pPr>
        <w:pStyle w:val="CommentText"/>
        <w:rPr>
          <w:lang w:val="haw-US"/>
        </w:rPr>
      </w:pPr>
      <w:r>
        <w:rPr>
          <w:rStyle w:val="CommentReference"/>
        </w:rPr>
        <w:annotationRef/>
      </w:r>
      <w:r>
        <w:rPr>
          <w:lang w:val="haw-US"/>
        </w:rPr>
        <w:t>Yes</w:t>
      </w:r>
    </w:p>
  </w:comment>
  <w:comment w:id="21" w:author="emily sesno" w:date="2019-08-26T18:31:00Z" w:initials="es">
    <w:p w14:paraId="034A352A" w14:textId="2E35E94E" w:rsidR="006C07CA" w:rsidRDefault="006C07CA">
      <w:pPr>
        <w:pStyle w:val="CommentText"/>
        <w:rPr>
          <w:lang w:val="haw-US"/>
        </w:rPr>
      </w:pPr>
      <w:r>
        <w:rPr>
          <w:rStyle w:val="CommentReference"/>
        </w:rPr>
        <w:annotationRef/>
      </w:r>
      <w:r>
        <w:rPr>
          <w:lang w:val="haw-US"/>
        </w:rPr>
        <w:t xml:space="preserve">Need help clarifying – </w:t>
      </w:r>
    </w:p>
    <w:p w14:paraId="429BFDD7" w14:textId="3BEA1265" w:rsidR="006C07CA" w:rsidRPr="006C07CA" w:rsidRDefault="006C07CA">
      <w:pPr>
        <w:pStyle w:val="CommentText"/>
        <w:rPr>
          <w:lang w:val="haw-US"/>
        </w:rPr>
      </w:pPr>
    </w:p>
  </w:comment>
  <w:comment w:id="22" w:author="emily sesno" w:date="2019-08-26T15:08:00Z" w:initials="es">
    <w:p w14:paraId="6442F3FA" w14:textId="47ED9337" w:rsidR="00F70F12" w:rsidRPr="00F70F12" w:rsidRDefault="00F70F12">
      <w:pPr>
        <w:pStyle w:val="CommentText"/>
        <w:rPr>
          <w:lang w:val="haw-US"/>
        </w:rPr>
      </w:pPr>
      <w:r>
        <w:rPr>
          <w:rStyle w:val="CommentReference"/>
        </w:rPr>
        <w:annotationRef/>
      </w:r>
      <w:r>
        <w:rPr>
          <w:lang w:val="haw-US"/>
        </w:rPr>
        <w:t>Will incorporate to methods as a whole rather than new paragraph, just keeping it as is here for now while i make sure i cover everything</w:t>
      </w:r>
    </w:p>
  </w:comment>
  <w:comment w:id="24" w:author="emily sesno" w:date="2019-08-16T04:30:00Z" w:initials="es">
    <w:p w14:paraId="3C68B6A5" w14:textId="2D592550" w:rsidR="00855490" w:rsidRPr="009920C8" w:rsidRDefault="00855490">
      <w:pPr>
        <w:pStyle w:val="CommentText"/>
        <w:rPr>
          <w:rFonts w:ascii="Times New Roman" w:hAnsi="Times New Roman" w:cs="Times New Roman"/>
          <w:lang w:val="haw-US"/>
        </w:rPr>
      </w:pPr>
      <w:r>
        <w:rPr>
          <w:rStyle w:val="CommentReference"/>
        </w:rPr>
        <w:annotationRef/>
      </w:r>
      <w:r>
        <w:rPr>
          <w:rFonts w:ascii="Times New Roman" w:hAnsi="Times New Roman" w:cs="Times New Roman"/>
        </w:rPr>
        <w:t>better description?</w:t>
      </w:r>
      <w:r>
        <w:rPr>
          <w:rFonts w:ascii="Times New Roman" w:hAnsi="Times New Roman" w:cs="Times New Roman"/>
          <w:lang w:val="haw-US"/>
        </w:rPr>
        <w:t xml:space="preserve"> – or urchin diagram with pointer to it? </w:t>
      </w:r>
    </w:p>
  </w:comment>
  <w:comment w:id="25" w:author="Judy Lemus" w:date="2019-08-24T13:04:00Z" w:initials="JL">
    <w:p w14:paraId="4C16EDE4" w14:textId="47A9C502" w:rsidR="009920C8" w:rsidRPr="009920C8" w:rsidRDefault="009920C8">
      <w:pPr>
        <w:pStyle w:val="CommentText"/>
        <w:rPr>
          <w:lang w:val="haw-US"/>
        </w:rPr>
      </w:pPr>
      <w:r>
        <w:rPr>
          <w:rStyle w:val="CommentReference"/>
        </w:rPr>
        <w:annotationRef/>
      </w:r>
      <w:r>
        <w:rPr>
          <w:lang w:val="haw-US"/>
        </w:rPr>
        <w:t>A diagram might be helpful</w:t>
      </w:r>
    </w:p>
  </w:comment>
  <w:comment w:id="26" w:author="emily sesno" w:date="2019-08-16T04:38:00Z" w:initials="es">
    <w:p w14:paraId="1CF079B4" w14:textId="6EC301CB" w:rsidR="009920C8" w:rsidRPr="006449AA" w:rsidRDefault="00855490">
      <w:pPr>
        <w:pStyle w:val="CommentText"/>
        <w:rPr>
          <w:lang w:val="haw-US"/>
        </w:rPr>
      </w:pPr>
      <w:r>
        <w:rPr>
          <w:rStyle w:val="CommentReference"/>
        </w:rPr>
        <w:annotationRef/>
      </w:r>
      <w:r>
        <w:rPr>
          <w:lang w:val="haw-US"/>
        </w:rPr>
        <w:t>Could include picture to show un adjusted to adjusted? Or show how outside of the spine was removed.</w:t>
      </w:r>
    </w:p>
  </w:comment>
  <w:comment w:id="27" w:author="Judy Lemus" w:date="2019-08-24T13:09:00Z" w:initials="JL">
    <w:p w14:paraId="6D2ADFF4" w14:textId="62BF26C0" w:rsidR="009920C8" w:rsidRPr="009920C8" w:rsidRDefault="009920C8">
      <w:pPr>
        <w:pStyle w:val="CommentText"/>
        <w:rPr>
          <w:lang w:val="haw-US"/>
        </w:rPr>
      </w:pPr>
      <w:r>
        <w:rPr>
          <w:rStyle w:val="CommentReference"/>
        </w:rPr>
        <w:annotationRef/>
      </w:r>
      <w:r>
        <w:rPr>
          <w:lang w:val="haw-US"/>
        </w:rPr>
        <w:t>Yes</w:t>
      </w:r>
    </w:p>
  </w:comment>
  <w:comment w:id="28" w:author="emily sesno" w:date="2019-08-16T04:41:00Z" w:initials="es">
    <w:p w14:paraId="02B702E1" w14:textId="77777777" w:rsidR="00855490" w:rsidRDefault="00855490">
      <w:pPr>
        <w:pStyle w:val="CommentText"/>
        <w:rPr>
          <w:lang w:val="haw-US"/>
        </w:rPr>
      </w:pPr>
      <w:r>
        <w:rPr>
          <w:rStyle w:val="CommentReference"/>
        </w:rPr>
        <w:annotationRef/>
      </w:r>
      <w:r>
        <w:rPr>
          <w:lang w:val="haw-US"/>
        </w:rPr>
        <w:t>Do i include the actual macro in my manuscript? Itʻs included here at the bottom. Maybe for publication, it would be in supplementary material?</w:t>
      </w:r>
    </w:p>
    <w:p w14:paraId="19FBCC4C" w14:textId="77777777" w:rsidR="00855490" w:rsidRDefault="00855490">
      <w:pPr>
        <w:pStyle w:val="CommentText"/>
        <w:rPr>
          <w:lang w:val="haw-US"/>
        </w:rPr>
      </w:pPr>
    </w:p>
    <w:p w14:paraId="2DB7F670" w14:textId="355CC987" w:rsidR="00855490" w:rsidRPr="0083449A" w:rsidRDefault="00855490">
      <w:pPr>
        <w:pStyle w:val="CommentText"/>
        <w:rPr>
          <w:lang w:val="haw-US"/>
        </w:rPr>
      </w:pPr>
      <w:r>
        <w:rPr>
          <w:lang w:val="haw-US"/>
        </w:rPr>
        <w:t>Also i donʻt know how you say that? “A macros was created”? “Was run”? ...</w:t>
      </w:r>
    </w:p>
  </w:comment>
  <w:comment w:id="29" w:author="Judy Lemus" w:date="2019-08-24T13:35:00Z" w:initials="JL">
    <w:p w14:paraId="76FCB3B3" w14:textId="09EAAC28" w:rsidR="00E372BB" w:rsidRPr="00E372BB" w:rsidRDefault="00E372BB">
      <w:pPr>
        <w:pStyle w:val="CommentText"/>
        <w:rPr>
          <w:lang w:val="haw-US"/>
        </w:rPr>
      </w:pPr>
      <w:r>
        <w:rPr>
          <w:rStyle w:val="CommentReference"/>
        </w:rPr>
        <w:annotationRef/>
      </w:r>
      <w:r>
        <w:rPr>
          <w:lang w:val="haw-US"/>
        </w:rPr>
        <w:t>Macro should be included in the thesis.  For publication, it is either in supplemental, or provide a link to github page?</w:t>
      </w:r>
    </w:p>
  </w:comment>
  <w:comment w:id="39" w:author="Judy Lemus" w:date="2019-08-24T13:13:00Z" w:initials="JL">
    <w:p w14:paraId="69D6AD6F" w14:textId="368CD70E" w:rsidR="009920C8" w:rsidRPr="009920C8" w:rsidRDefault="009920C8">
      <w:pPr>
        <w:pStyle w:val="CommentText"/>
        <w:rPr>
          <w:lang w:val="haw-US"/>
        </w:rPr>
      </w:pPr>
      <w:r>
        <w:rPr>
          <w:rStyle w:val="CommentReference"/>
        </w:rPr>
        <w:annotationRef/>
      </w:r>
      <w:r>
        <w:rPr>
          <w:lang w:val="haw-US"/>
        </w:rPr>
        <w:t>Did the scanning process actually divide it in half or was this done later?</w:t>
      </w:r>
    </w:p>
  </w:comment>
  <w:comment w:id="40" w:author="emily sesno" w:date="2019-08-16T04:51:00Z" w:initials="es">
    <w:p w14:paraId="5A9AFA59" w14:textId="4601E6EE" w:rsidR="00855490" w:rsidRPr="000B6F80" w:rsidRDefault="00855490">
      <w:pPr>
        <w:pStyle w:val="CommentText"/>
        <w:rPr>
          <w:lang w:val="haw-US"/>
        </w:rPr>
      </w:pPr>
      <w:r>
        <w:rPr>
          <w:rStyle w:val="CommentReference"/>
        </w:rPr>
        <w:annotationRef/>
      </w:r>
    </w:p>
  </w:comment>
  <w:comment w:id="42" w:author="emily sesno" w:date="2019-08-16T06:42:00Z" w:initials="es">
    <w:p w14:paraId="53045943" w14:textId="24A181BC" w:rsidR="00B171C8" w:rsidRDefault="00855490">
      <w:pPr>
        <w:pStyle w:val="CommentText"/>
      </w:pPr>
      <w:r>
        <w:rPr>
          <w:rStyle w:val="CommentReference"/>
        </w:rPr>
        <w:annotationRef/>
      </w:r>
      <w:r>
        <w:t>Do I need this? I think it only happened in one spine that was completely obscured…</w:t>
      </w:r>
    </w:p>
  </w:comment>
  <w:comment w:id="43" w:author="Judy Lemus" w:date="2019-08-24T13:16:00Z" w:initials="JL">
    <w:p w14:paraId="14E448B0" w14:textId="6E9B42EE" w:rsidR="00B171C8" w:rsidRPr="00B171C8" w:rsidRDefault="00B171C8">
      <w:pPr>
        <w:pStyle w:val="CommentText"/>
        <w:rPr>
          <w:lang w:val="haw-US"/>
        </w:rPr>
      </w:pPr>
      <w:r>
        <w:rPr>
          <w:rStyle w:val="CommentReference"/>
        </w:rPr>
        <w:annotationRef/>
      </w:r>
      <w:r>
        <w:rPr>
          <w:lang w:val="haw-US"/>
        </w:rPr>
        <w:t>I think itʻs good to include.</w:t>
      </w:r>
      <w:r w:rsidR="00E372BB">
        <w:rPr>
          <w:lang w:val="haw-US"/>
        </w:rPr>
        <w:t xml:space="preserve">  Or could say, “one of the 72 </w:t>
      </w:r>
      <w:r w:rsidR="00E86B68">
        <w:rPr>
          <w:lang w:val="haw-US"/>
        </w:rPr>
        <w:t xml:space="preserve">sample </w:t>
      </w:r>
      <w:r w:rsidR="00E372BB">
        <w:rPr>
          <w:lang w:val="haw-US"/>
        </w:rPr>
        <w:t>spines</w:t>
      </w:r>
      <w:r w:rsidR="00E86B68">
        <w:rPr>
          <w:lang w:val="haw-US"/>
        </w:rPr>
        <w:t xml:space="preserve"> contained too much dust and was discarded from the analysis”</w:t>
      </w:r>
    </w:p>
  </w:comment>
  <w:comment w:id="41" w:author="Judy Lemus" w:date="2019-08-24T13:15:00Z" w:initials="JL">
    <w:p w14:paraId="58D7AE56" w14:textId="0CD28BBF" w:rsidR="00B171C8" w:rsidRPr="00B171C8" w:rsidRDefault="00B171C8">
      <w:pPr>
        <w:pStyle w:val="CommentText"/>
        <w:rPr>
          <w:lang w:val="haw-US"/>
        </w:rPr>
      </w:pPr>
      <w:r>
        <w:rPr>
          <w:rStyle w:val="CommentReference"/>
        </w:rPr>
        <w:annotationRef/>
      </w:r>
      <w:r>
        <w:rPr>
          <w:lang w:val="haw-US"/>
        </w:rPr>
        <w:t>An image of a dusty and non-dusty spine might be helpful here.</w:t>
      </w:r>
    </w:p>
  </w:comment>
  <w:comment w:id="46" w:author="emily sesno" w:date="2019-08-15T10:58:00Z" w:initials="es">
    <w:p w14:paraId="50A85A57" w14:textId="77777777" w:rsidR="00855490" w:rsidRDefault="00855490" w:rsidP="007E2B1C">
      <w:pPr>
        <w:pStyle w:val="CommentText"/>
      </w:pPr>
      <w:r>
        <w:rPr>
          <w:rStyle w:val="CommentReference"/>
        </w:rPr>
        <w:annotationRef/>
      </w:r>
      <w:r>
        <w:t xml:space="preserve">Need to work on this section more with discussion with Arianna so I know I’m describing the right tests. </w:t>
      </w:r>
    </w:p>
    <w:p w14:paraId="40E0960D" w14:textId="77777777" w:rsidR="00855490" w:rsidRDefault="00855490" w:rsidP="007E2B1C">
      <w:pPr>
        <w:pStyle w:val="CommentText"/>
      </w:pPr>
      <w:r>
        <w:t xml:space="preserve">Turns out I needed a lot more included in my analysis to account for any possible confounding factors… so nested </w:t>
      </w:r>
      <w:proofErr w:type="spellStart"/>
      <w:r>
        <w:t>tankIDs</w:t>
      </w:r>
      <w:proofErr w:type="spellEnd"/>
      <w:r>
        <w:t xml:space="preserve"> and headers etc. so want to be sure I understand the model fully in R (</w:t>
      </w:r>
      <w:proofErr w:type="spellStart"/>
      <w:r>
        <w:t>its</w:t>
      </w:r>
      <w:proofErr w:type="spellEnd"/>
      <w:r>
        <w:t xml:space="preserve"> not quite as straightforward to do mixed models in JMP) I can still say used JMP and R? or should I only use one?</w:t>
      </w:r>
    </w:p>
    <w:p w14:paraId="4B7F40BE" w14:textId="77777777" w:rsidR="00855490" w:rsidRDefault="00855490" w:rsidP="007E2B1C">
      <w:pPr>
        <w:pStyle w:val="CommentText"/>
      </w:pPr>
    </w:p>
    <w:p w14:paraId="7F15FB88" w14:textId="0526F0C6" w:rsidR="00855490" w:rsidRDefault="00855490" w:rsidP="007E2B1C">
      <w:pPr>
        <w:pStyle w:val="CommentText"/>
      </w:pPr>
      <w:r>
        <w:t xml:space="preserve">Also, we discussed not splitting it be season, because statistically it doesn’t actually explain anything. There will of course be a difference in size because season also implies time, which implies growth. </w:t>
      </w:r>
      <w:proofErr w:type="gramStart"/>
      <w:r>
        <w:t>So</w:t>
      </w:r>
      <w:proofErr w:type="gramEnd"/>
      <w:r>
        <w:t xml:space="preserve"> I think maybe the season thing can be anecdotal in regards to temperature as stress and thermal threshold ideas. </w:t>
      </w:r>
    </w:p>
  </w:comment>
  <w:comment w:id="47" w:author="Judy Lemus" w:date="2019-08-24T13:38:00Z" w:initials="JL">
    <w:p w14:paraId="6E86AC40" w14:textId="7D1EE233" w:rsidR="00E372BB" w:rsidRPr="00E372BB" w:rsidRDefault="00E372BB">
      <w:pPr>
        <w:pStyle w:val="CommentText"/>
        <w:rPr>
          <w:lang w:val="haw-US"/>
        </w:rPr>
      </w:pPr>
      <w:r>
        <w:rPr>
          <w:rStyle w:val="CommentReference"/>
        </w:rPr>
        <w:annotationRef/>
      </w:r>
      <w:r>
        <w:rPr>
          <w:lang w:val="haw-US"/>
        </w:rPr>
        <w:t>I think you can still use both JMP and R, as long as the right tests are applied, they should give you the same result, regardless of program.</w:t>
      </w:r>
    </w:p>
  </w:comment>
  <w:comment w:id="48" w:author="Judy Lemus" w:date="2019-08-24T13:39:00Z" w:initials="JL">
    <w:p w14:paraId="2ED2579A" w14:textId="6BE966CF" w:rsidR="00E372BB" w:rsidRPr="00E372BB" w:rsidRDefault="00E372BB">
      <w:pPr>
        <w:pStyle w:val="CommentText"/>
        <w:rPr>
          <w:lang w:val="haw-US"/>
        </w:rPr>
      </w:pPr>
      <w:r>
        <w:rPr>
          <w:rStyle w:val="CommentReference"/>
        </w:rPr>
        <w:annotationRef/>
      </w:r>
      <w:r>
        <w:rPr>
          <w:lang w:val="haw-US"/>
        </w:rPr>
        <w:t>Yes, I think I agree about seasons.</w:t>
      </w:r>
    </w:p>
  </w:comment>
  <w:comment w:id="50" w:author="emily sesno" w:date="2019-08-16T04:27:00Z" w:initials="es">
    <w:p w14:paraId="07C3D831" w14:textId="530C668C" w:rsidR="00855490" w:rsidRDefault="00855490">
      <w:pPr>
        <w:pStyle w:val="CommentText"/>
      </w:pPr>
      <w:r>
        <w:rPr>
          <w:rStyle w:val="CommentReference"/>
        </w:rPr>
        <w:annotationRef/>
      </w:r>
      <w:r>
        <w:t>Both??</w:t>
      </w:r>
    </w:p>
  </w:comment>
  <w:comment w:id="53" w:author="Judy Lemus" w:date="2019-08-24T13:33:00Z" w:initials="JL">
    <w:p w14:paraId="5C81FB7A" w14:textId="3E493B8D" w:rsidR="00E372BB" w:rsidRPr="00E372BB" w:rsidRDefault="00E372BB">
      <w:pPr>
        <w:pStyle w:val="CommentText"/>
        <w:rPr>
          <w:lang w:val="haw-US"/>
        </w:rPr>
      </w:pPr>
      <w:r>
        <w:rPr>
          <w:rStyle w:val="CommentReference"/>
        </w:rPr>
        <w:annotationRef/>
      </w:r>
      <w:r>
        <w:rPr>
          <w:lang w:val="haw-US"/>
        </w:rPr>
        <w:t>These figures will be part of your results.</w:t>
      </w:r>
    </w:p>
  </w:comment>
  <w:comment w:id="54" w:author="emily sesno" w:date="2019-08-26T15:09:00Z" w:initials="es">
    <w:p w14:paraId="1AAE4BD1" w14:textId="0920DD38" w:rsidR="00F70F12" w:rsidRPr="00F70F12" w:rsidRDefault="00F70F12">
      <w:pPr>
        <w:pStyle w:val="CommentText"/>
        <w:rPr>
          <w:lang w:val="haw-US"/>
        </w:rPr>
      </w:pPr>
      <w:r>
        <w:rPr>
          <w:rStyle w:val="CommentReference"/>
        </w:rPr>
        <w:annotationRef/>
      </w:r>
      <w:r>
        <w:rPr>
          <w:lang w:val="haw-US"/>
        </w:rPr>
        <w:t xml:space="preserve">Should these be in methods though, since itʻs showcasing the environmental conditions? Additional to the table that shows the conditions. </w:t>
      </w:r>
    </w:p>
  </w:comment>
  <w:comment w:id="55" w:author="emily sesno" w:date="2019-08-16T04:09:00Z" w:initials="es">
    <w:p w14:paraId="7DC65AFE" w14:textId="1C70A5C6" w:rsidR="00855490" w:rsidRPr="00182866" w:rsidRDefault="00855490">
      <w:pPr>
        <w:pStyle w:val="CommentText"/>
        <w:rPr>
          <w:lang w:val="haw-US"/>
        </w:rPr>
      </w:pPr>
      <w:r>
        <w:rPr>
          <w:rStyle w:val="CommentReference"/>
        </w:rPr>
        <w:annotationRef/>
      </w:r>
      <w:r>
        <w:t>Can put in a line to specify on the graph when this was ach</w:t>
      </w:r>
      <w:r w:rsidR="00583ADC">
        <w:rPr>
          <w:lang w:val="haw-US"/>
        </w:rPr>
        <w:t>i</w:t>
      </w:r>
      <w:r w:rsidR="00182866">
        <w:rPr>
          <w:lang w:val="haw-US"/>
        </w:rPr>
        <w:t>eved</w:t>
      </w:r>
    </w:p>
  </w:comment>
  <w:comment w:id="56" w:author="Judy Lemus" w:date="2019-08-24T13:36:00Z" w:initials="JL">
    <w:p w14:paraId="3D0E0854" w14:textId="1679814B" w:rsidR="00E372BB" w:rsidRPr="00E372BB" w:rsidRDefault="00E372BB">
      <w:pPr>
        <w:pStyle w:val="CommentText"/>
        <w:rPr>
          <w:lang w:val="haw-US"/>
        </w:rPr>
      </w:pPr>
      <w:r>
        <w:rPr>
          <w:rStyle w:val="CommentReference"/>
        </w:rPr>
        <w:annotationRef/>
      </w:r>
      <w:r>
        <w:rPr>
          <w:lang w:val="haw-US"/>
        </w:rPr>
        <w:t>Yes, an arrow.  But the graph is still confusing because it starts on Day 5.</w:t>
      </w:r>
    </w:p>
  </w:comment>
  <w:comment w:id="57" w:author="emily sesno" w:date="2019-08-26T15:10:00Z" w:initials="es">
    <w:p w14:paraId="0DC4D774" w14:textId="69472ADD" w:rsidR="00182866" w:rsidRPr="00F70F12" w:rsidRDefault="00F70F12" w:rsidP="00182866">
      <w:pPr>
        <w:pStyle w:val="CommentText"/>
        <w:rPr>
          <w:lang w:val="haw-US"/>
        </w:rPr>
      </w:pPr>
      <w:r>
        <w:rPr>
          <w:rStyle w:val="CommentReference"/>
        </w:rPr>
        <w:annotationRef/>
      </w:r>
      <w:r w:rsidR="00182866">
        <w:rPr>
          <w:lang w:val="haw-US"/>
        </w:rPr>
        <w:t xml:space="preserve">Updated plot to include day 1 ... will make </w:t>
      </w:r>
    </w:p>
    <w:p w14:paraId="4DD79B8A" w14:textId="6BFD8BF4" w:rsidR="00182866" w:rsidRPr="00F70F12" w:rsidRDefault="00182866">
      <w:pPr>
        <w:pStyle w:val="CommentText"/>
        <w:rPr>
          <w:lang w:val="haw-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F74531" w15:done="0"/>
  <w15:commentEx w15:paraId="1F265DFE" w15:paraIdParent="6EF74531" w15:done="0"/>
  <w15:commentEx w15:paraId="78D9ECCB" w15:done="0"/>
  <w15:commentEx w15:paraId="5C9BF221" w15:done="0"/>
  <w15:commentEx w15:paraId="5DDF8FD5" w15:done="0"/>
  <w15:commentEx w15:paraId="1DF0900C" w15:done="0"/>
  <w15:commentEx w15:paraId="30D2EDBC" w15:done="0"/>
  <w15:commentEx w15:paraId="517616C6" w15:done="0"/>
  <w15:commentEx w15:paraId="41A87011" w15:done="0"/>
  <w15:commentEx w15:paraId="6D33C445" w15:done="0"/>
  <w15:commentEx w15:paraId="27CEE32C" w15:paraIdParent="6D33C445" w15:done="0"/>
  <w15:commentEx w15:paraId="75FD7BAE" w15:done="0"/>
  <w15:commentEx w15:paraId="20383112" w15:paraIdParent="75FD7BAE" w15:done="0"/>
  <w15:commentEx w15:paraId="5200ADBD" w15:done="0"/>
  <w15:commentEx w15:paraId="356CC70C" w15:paraIdParent="5200ADBD" w15:done="0"/>
  <w15:commentEx w15:paraId="429BFDD7" w15:paraIdParent="5200ADBD" w15:done="0"/>
  <w15:commentEx w15:paraId="6442F3FA" w15:done="0"/>
  <w15:commentEx w15:paraId="3C68B6A5" w15:done="0"/>
  <w15:commentEx w15:paraId="4C16EDE4" w15:paraIdParent="3C68B6A5" w15:done="0"/>
  <w15:commentEx w15:paraId="1CF079B4" w15:done="0"/>
  <w15:commentEx w15:paraId="6D2ADFF4" w15:paraIdParent="1CF079B4" w15:done="0"/>
  <w15:commentEx w15:paraId="2DB7F670" w15:done="0"/>
  <w15:commentEx w15:paraId="76FCB3B3" w15:paraIdParent="2DB7F670" w15:done="0"/>
  <w15:commentEx w15:paraId="69D6AD6F" w15:done="0"/>
  <w15:commentEx w15:paraId="5A9AFA59" w15:done="0"/>
  <w15:commentEx w15:paraId="53045943" w15:done="0"/>
  <w15:commentEx w15:paraId="14E448B0" w15:paraIdParent="53045943" w15:done="0"/>
  <w15:commentEx w15:paraId="58D7AE56" w15:done="0"/>
  <w15:commentEx w15:paraId="7F15FB88" w15:done="0"/>
  <w15:commentEx w15:paraId="6E86AC40" w15:paraIdParent="7F15FB88" w15:done="0"/>
  <w15:commentEx w15:paraId="2ED2579A" w15:paraIdParent="7F15FB88" w15:done="0"/>
  <w15:commentEx w15:paraId="07C3D831" w15:done="0"/>
  <w15:commentEx w15:paraId="5C81FB7A" w15:done="0"/>
  <w15:commentEx w15:paraId="1AAE4BD1" w15:paraIdParent="5C81FB7A" w15:done="0"/>
  <w15:commentEx w15:paraId="7DC65AFE" w15:done="0"/>
  <w15:commentEx w15:paraId="3D0E0854" w15:paraIdParent="7DC65AFE" w15:done="0"/>
  <w15:commentEx w15:paraId="4DD79B8A" w15:paraIdParent="7DC65A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F74531" w16cid:durableId="20E703E1"/>
  <w16cid:commentId w16cid:paraId="1F265DFE" w16cid:durableId="20FB7E3D"/>
  <w16cid:commentId w16cid:paraId="78D9ECCB" w16cid:durableId="2100D15B"/>
  <w16cid:commentId w16cid:paraId="5C9BF221" w16cid:durableId="2100D365"/>
  <w16cid:commentId w16cid:paraId="5DDF8FD5" w16cid:durableId="210BAA3E"/>
  <w16cid:commentId w16cid:paraId="1DF0900C" w16cid:durableId="2100A36A"/>
  <w16cid:commentId w16cid:paraId="30D2EDBC" w16cid:durableId="20E6FE12"/>
  <w16cid:commentId w16cid:paraId="517616C6" w16cid:durableId="210BB04D"/>
  <w16cid:commentId w16cid:paraId="41A87011" w16cid:durableId="210BAF2C"/>
  <w16cid:commentId w16cid:paraId="6D33C445" w16cid:durableId="20FF7F9D"/>
  <w16cid:commentId w16cid:paraId="27CEE32C" w16cid:durableId="210BAEFF"/>
  <w16cid:commentId w16cid:paraId="75FD7BAE" w16cid:durableId="20FF7FE4"/>
  <w16cid:commentId w16cid:paraId="20383112" w16cid:durableId="210BAF06"/>
  <w16cid:commentId w16cid:paraId="5200ADBD" w16cid:durableId="20FFB677"/>
  <w16cid:commentId w16cid:paraId="356CC70C" w16cid:durableId="210BAE53"/>
  <w16cid:commentId w16cid:paraId="429BFDD7" w16cid:durableId="210EA408"/>
  <w16cid:commentId w16cid:paraId="6442F3FA" w16cid:durableId="210E7466"/>
  <w16cid:commentId w16cid:paraId="3C68B6A5" w16cid:durableId="2100AFFB"/>
  <w16cid:commentId w16cid:paraId="4C16EDE4" w16cid:durableId="210BB471"/>
  <w16cid:commentId w16cid:paraId="1CF079B4" w16cid:durableId="2100B1D0"/>
  <w16cid:commentId w16cid:paraId="6D2ADFF4" w16cid:durableId="210BB59C"/>
  <w16cid:commentId w16cid:paraId="2DB7F670" w16cid:durableId="2100B291"/>
  <w16cid:commentId w16cid:paraId="76FCB3B3" w16cid:durableId="210BBB98"/>
  <w16cid:commentId w16cid:paraId="69D6AD6F" w16cid:durableId="210BB66D"/>
  <w16cid:commentId w16cid:paraId="5A9AFA59" w16cid:durableId="2100B4D8"/>
  <w16cid:commentId w16cid:paraId="53045943" w16cid:durableId="2100CED3"/>
  <w16cid:commentId w16cid:paraId="14E448B0" w16cid:durableId="210BB73D"/>
  <w16cid:commentId w16cid:paraId="58D7AE56" w16cid:durableId="210BB6EE"/>
  <w16cid:commentId w16cid:paraId="7F15FB88" w16cid:durableId="20FFB942"/>
  <w16cid:commentId w16cid:paraId="6E86AC40" w16cid:durableId="210BBC67"/>
  <w16cid:commentId w16cid:paraId="2ED2579A" w16cid:durableId="210BBC91"/>
  <w16cid:commentId w16cid:paraId="07C3D831" w16cid:durableId="2100AF22"/>
  <w16cid:commentId w16cid:paraId="5C81FB7A" w16cid:durableId="2114D8A1"/>
  <w16cid:commentId w16cid:paraId="1AAE4BD1" w16cid:durableId="210E74C2"/>
  <w16cid:commentId w16cid:paraId="7DC65AFE" w16cid:durableId="2100AAE8"/>
  <w16cid:commentId w16cid:paraId="3D0E0854" w16cid:durableId="210BBBF5"/>
  <w16cid:commentId w16cid:paraId="4DD79B8A" w16cid:durableId="210E74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9D257" w14:textId="77777777" w:rsidR="0065070E" w:rsidRDefault="0065070E" w:rsidP="007E2B1C">
      <w:r>
        <w:separator/>
      </w:r>
    </w:p>
  </w:endnote>
  <w:endnote w:type="continuationSeparator" w:id="0">
    <w:p w14:paraId="5A66FFC5" w14:textId="77777777" w:rsidR="0065070E" w:rsidRDefault="0065070E" w:rsidP="007E2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38647591"/>
      <w:docPartObj>
        <w:docPartGallery w:val="Page Numbers (Bottom of Page)"/>
        <w:docPartUnique/>
      </w:docPartObj>
    </w:sdtPr>
    <w:sdtEndPr>
      <w:rPr>
        <w:rStyle w:val="PageNumber"/>
      </w:rPr>
    </w:sdtEndPr>
    <w:sdtContent>
      <w:p w14:paraId="286FE8ED" w14:textId="1E3A4AEF" w:rsidR="00855490" w:rsidRDefault="00855490" w:rsidP="008554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DCE3B3" w14:textId="77777777" w:rsidR="00855490" w:rsidRDefault="00855490" w:rsidP="007E2B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97593835"/>
      <w:docPartObj>
        <w:docPartGallery w:val="Page Numbers (Bottom of Page)"/>
        <w:docPartUnique/>
      </w:docPartObj>
    </w:sdtPr>
    <w:sdtEndPr>
      <w:rPr>
        <w:rStyle w:val="PageNumber"/>
      </w:rPr>
    </w:sdtEndPr>
    <w:sdtContent>
      <w:p w14:paraId="73998EC0" w14:textId="75D243FA" w:rsidR="00855490" w:rsidRDefault="00855490" w:rsidP="008554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53794B" w14:textId="3D846221" w:rsidR="00855490" w:rsidRDefault="00855490" w:rsidP="007E2B1C">
    <w:pPr>
      <w:pStyle w:val="Footer"/>
      <w:ind w:right="360"/>
      <w:jc w:val="right"/>
    </w:pPr>
    <w:r>
      <w:t>Sesno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491FE" w14:textId="77777777" w:rsidR="0065070E" w:rsidRDefault="0065070E" w:rsidP="007E2B1C">
      <w:r>
        <w:separator/>
      </w:r>
    </w:p>
  </w:footnote>
  <w:footnote w:type="continuationSeparator" w:id="0">
    <w:p w14:paraId="7D53DCBE" w14:textId="77777777" w:rsidR="0065070E" w:rsidRDefault="0065070E" w:rsidP="007E2B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1D76" w14:textId="08A93D2E" w:rsidR="00855490" w:rsidRDefault="00855490" w:rsidP="002D48E8">
    <w:pPr>
      <w:pBdr>
        <w:bottom w:val="single" w:sz="12" w:space="1" w:color="auto"/>
      </w:pBdr>
      <w:jc w:val="center"/>
      <w:rPr>
        <w:rFonts w:ascii="Times New Roman" w:hAnsi="Times New Roman" w:cs="Times New Roman"/>
        <w:sz w:val="28"/>
        <w:szCs w:val="28"/>
      </w:rPr>
    </w:pPr>
    <w:r w:rsidRPr="002D48E8">
      <w:rPr>
        <w:rFonts w:ascii="Times New Roman" w:hAnsi="Times New Roman" w:cs="Times New Roman"/>
        <w:b/>
        <w:bCs/>
        <w:sz w:val="28"/>
        <w:szCs w:val="28"/>
      </w:rPr>
      <w:t>MATERIALS AND METHODS:</w:t>
    </w:r>
    <w:r>
      <w:rPr>
        <w:rFonts w:ascii="Times New Roman" w:hAnsi="Times New Roman" w:cs="Times New Roman"/>
        <w:sz w:val="28"/>
        <w:szCs w:val="28"/>
      </w:rPr>
      <w:t xml:space="preserve"> </w:t>
    </w:r>
    <w:r w:rsidRPr="00F460EF">
      <w:rPr>
        <w:rFonts w:ascii="Times New Roman" w:hAnsi="Times New Roman" w:cs="Times New Roman"/>
        <w:sz w:val="28"/>
        <w:szCs w:val="28"/>
      </w:rPr>
      <w:t xml:space="preserve">Growth and Skeletal Sensitivity of the Common Collector Urchin, </w:t>
    </w:r>
    <w:r w:rsidRPr="00F460EF">
      <w:rPr>
        <w:rFonts w:ascii="Times New Roman" w:hAnsi="Times New Roman" w:cs="Times New Roman"/>
        <w:i/>
        <w:iCs/>
        <w:sz w:val="28"/>
        <w:szCs w:val="28"/>
      </w:rPr>
      <w:t>Tripneustes gratilla</w:t>
    </w:r>
    <w:r w:rsidRPr="00F460EF">
      <w:rPr>
        <w:rFonts w:ascii="Times New Roman" w:hAnsi="Times New Roman" w:cs="Times New Roman"/>
        <w:sz w:val="28"/>
        <w:szCs w:val="28"/>
      </w:rPr>
      <w:t>, to Projected Climate Change</w:t>
    </w:r>
    <w:r>
      <w:rPr>
        <w:rFonts w:ascii="Times New Roman" w:hAnsi="Times New Roman" w:cs="Times New Roman"/>
        <w:sz w:val="28"/>
        <w:szCs w:val="28"/>
      </w:rPr>
      <w:t xml:space="preserve">: </w:t>
    </w:r>
    <w:r w:rsidRPr="00B323CF">
      <w:rPr>
        <w:rFonts w:ascii="Times New Roman" w:hAnsi="Times New Roman" w:cs="Times New Roman"/>
        <w:sz w:val="28"/>
        <w:szCs w:val="28"/>
      </w:rPr>
      <w:t>Interactive effects of Warming and Acidification</w:t>
    </w:r>
  </w:p>
  <w:p w14:paraId="27811408" w14:textId="77777777" w:rsidR="00855490" w:rsidRPr="007E2B1C" w:rsidRDefault="00855490" w:rsidP="00F27BAB">
    <w:pPr>
      <w:pBdr>
        <w:bottom w:val="single" w:sz="12" w:space="1" w:color="auto"/>
      </w:pBdr>
      <w:rPr>
        <w:rFonts w:ascii="Times New Roman" w:hAnsi="Times New Roman" w:cs="Times New Roman"/>
        <w:sz w:val="16"/>
        <w:szCs w:val="16"/>
      </w:rPr>
    </w:pPr>
  </w:p>
  <w:p w14:paraId="1DEA3A6B" w14:textId="77777777" w:rsidR="00855490" w:rsidRPr="007E2B1C" w:rsidRDefault="00855490" w:rsidP="00F27BAB">
    <w:pPr>
      <w:pBdr>
        <w:bottom w:val="single" w:sz="12" w:space="1" w:color="auto"/>
      </w:pBdr>
      <w:jc w:val="center"/>
      <w:rPr>
        <w:rFonts w:ascii="Times New Roman" w:hAnsi="Times New Roman" w:cs="Times New Roman"/>
      </w:rPr>
    </w:pPr>
    <w:r w:rsidRPr="007E2B1C">
      <w:rPr>
        <w:rFonts w:ascii="Times New Roman" w:hAnsi="Times New Roman" w:cs="Times New Roman"/>
      </w:rPr>
      <w:t>Emily Sesno</w:t>
    </w:r>
  </w:p>
  <w:p w14:paraId="7E874DD0" w14:textId="77777777" w:rsidR="00855490" w:rsidRDefault="00855490">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ly sesno">
    <w15:presenceInfo w15:providerId="AD" w15:userId="S::sesno@hawaii.edu::e7f72959-ffe1-41c4-ad7f-577f6f8d1b78"/>
  </w15:person>
  <w15:person w15:author="Judy Lemus">
    <w15:presenceInfo w15:providerId="Windows Live" w15:userId="df753a23bc4248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71"/>
    <w:rsid w:val="00004831"/>
    <w:rsid w:val="000A11D9"/>
    <w:rsid w:val="000B331E"/>
    <w:rsid w:val="000B6F80"/>
    <w:rsid w:val="000C6A21"/>
    <w:rsid w:val="00182866"/>
    <w:rsid w:val="00185834"/>
    <w:rsid w:val="001C273D"/>
    <w:rsid w:val="001D6A5F"/>
    <w:rsid w:val="001E673B"/>
    <w:rsid w:val="001E7301"/>
    <w:rsid w:val="001F1F49"/>
    <w:rsid w:val="00233B86"/>
    <w:rsid w:val="002564CE"/>
    <w:rsid w:val="002621D4"/>
    <w:rsid w:val="002A1238"/>
    <w:rsid w:val="002A24CE"/>
    <w:rsid w:val="002D48E8"/>
    <w:rsid w:val="00310AFE"/>
    <w:rsid w:val="003277C9"/>
    <w:rsid w:val="0034116E"/>
    <w:rsid w:val="00344BBC"/>
    <w:rsid w:val="00353E4D"/>
    <w:rsid w:val="00390758"/>
    <w:rsid w:val="003B04B7"/>
    <w:rsid w:val="00421BD8"/>
    <w:rsid w:val="00430A8B"/>
    <w:rsid w:val="0045228A"/>
    <w:rsid w:val="00531887"/>
    <w:rsid w:val="00583ADC"/>
    <w:rsid w:val="00590EEC"/>
    <w:rsid w:val="005B5B4A"/>
    <w:rsid w:val="005B7E2A"/>
    <w:rsid w:val="005E1CC9"/>
    <w:rsid w:val="005F7C4C"/>
    <w:rsid w:val="00605854"/>
    <w:rsid w:val="00606BC1"/>
    <w:rsid w:val="006449AA"/>
    <w:rsid w:val="0065070E"/>
    <w:rsid w:val="006C07CA"/>
    <w:rsid w:val="007259E5"/>
    <w:rsid w:val="00735536"/>
    <w:rsid w:val="00743B9B"/>
    <w:rsid w:val="00756487"/>
    <w:rsid w:val="00764589"/>
    <w:rsid w:val="00770245"/>
    <w:rsid w:val="00785689"/>
    <w:rsid w:val="00792F02"/>
    <w:rsid w:val="007E2B1C"/>
    <w:rsid w:val="0083449A"/>
    <w:rsid w:val="00855490"/>
    <w:rsid w:val="00875AE7"/>
    <w:rsid w:val="008A30B5"/>
    <w:rsid w:val="008C413A"/>
    <w:rsid w:val="00927079"/>
    <w:rsid w:val="009342FA"/>
    <w:rsid w:val="0093524D"/>
    <w:rsid w:val="009512D9"/>
    <w:rsid w:val="009920C8"/>
    <w:rsid w:val="00996814"/>
    <w:rsid w:val="009B048D"/>
    <w:rsid w:val="009B1491"/>
    <w:rsid w:val="00A50DCA"/>
    <w:rsid w:val="00AA242A"/>
    <w:rsid w:val="00AC2B52"/>
    <w:rsid w:val="00AC4E52"/>
    <w:rsid w:val="00B171C8"/>
    <w:rsid w:val="00BA416C"/>
    <w:rsid w:val="00BA45C4"/>
    <w:rsid w:val="00BB2A3D"/>
    <w:rsid w:val="00C57962"/>
    <w:rsid w:val="00C83E1B"/>
    <w:rsid w:val="00D67298"/>
    <w:rsid w:val="00D84F7C"/>
    <w:rsid w:val="00DE4EC4"/>
    <w:rsid w:val="00E00355"/>
    <w:rsid w:val="00E14E5C"/>
    <w:rsid w:val="00E2798C"/>
    <w:rsid w:val="00E372BB"/>
    <w:rsid w:val="00E86B68"/>
    <w:rsid w:val="00EC20AD"/>
    <w:rsid w:val="00EC5BB1"/>
    <w:rsid w:val="00EF0CC6"/>
    <w:rsid w:val="00EF2696"/>
    <w:rsid w:val="00F070D8"/>
    <w:rsid w:val="00F27BAB"/>
    <w:rsid w:val="00F44B71"/>
    <w:rsid w:val="00F70F12"/>
    <w:rsid w:val="00FE40E6"/>
    <w:rsid w:val="00FF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7E398"/>
  <w14:defaultImageDpi w14:val="32767"/>
  <w15:chartTrackingRefBased/>
  <w15:docId w15:val="{151FFB59-164C-BC49-A911-92B673316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E2B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2B1C"/>
    <w:pPr>
      <w:tabs>
        <w:tab w:val="center" w:pos="4680"/>
        <w:tab w:val="right" w:pos="9360"/>
      </w:tabs>
    </w:pPr>
  </w:style>
  <w:style w:type="character" w:customStyle="1" w:styleId="HeaderChar">
    <w:name w:val="Header Char"/>
    <w:basedOn w:val="DefaultParagraphFont"/>
    <w:link w:val="Header"/>
    <w:uiPriority w:val="99"/>
    <w:rsid w:val="007E2B1C"/>
  </w:style>
  <w:style w:type="paragraph" w:styleId="Footer">
    <w:name w:val="footer"/>
    <w:basedOn w:val="Normal"/>
    <w:link w:val="FooterChar"/>
    <w:uiPriority w:val="99"/>
    <w:unhideWhenUsed/>
    <w:rsid w:val="007E2B1C"/>
    <w:pPr>
      <w:tabs>
        <w:tab w:val="center" w:pos="4680"/>
        <w:tab w:val="right" w:pos="9360"/>
      </w:tabs>
    </w:pPr>
  </w:style>
  <w:style w:type="character" w:customStyle="1" w:styleId="FooterChar">
    <w:name w:val="Footer Char"/>
    <w:basedOn w:val="DefaultParagraphFont"/>
    <w:link w:val="Footer"/>
    <w:uiPriority w:val="99"/>
    <w:rsid w:val="007E2B1C"/>
  </w:style>
  <w:style w:type="character" w:styleId="PageNumber">
    <w:name w:val="page number"/>
    <w:basedOn w:val="DefaultParagraphFont"/>
    <w:uiPriority w:val="99"/>
    <w:semiHidden/>
    <w:unhideWhenUsed/>
    <w:rsid w:val="007E2B1C"/>
  </w:style>
  <w:style w:type="character" w:styleId="CommentReference">
    <w:name w:val="annotation reference"/>
    <w:basedOn w:val="DefaultParagraphFont"/>
    <w:uiPriority w:val="99"/>
    <w:semiHidden/>
    <w:unhideWhenUsed/>
    <w:rsid w:val="007E2B1C"/>
    <w:rPr>
      <w:sz w:val="16"/>
      <w:szCs w:val="16"/>
    </w:rPr>
  </w:style>
  <w:style w:type="paragraph" w:styleId="CommentText">
    <w:name w:val="annotation text"/>
    <w:basedOn w:val="Normal"/>
    <w:link w:val="CommentTextChar"/>
    <w:uiPriority w:val="99"/>
    <w:unhideWhenUsed/>
    <w:rsid w:val="007E2B1C"/>
    <w:rPr>
      <w:sz w:val="20"/>
      <w:szCs w:val="20"/>
    </w:rPr>
  </w:style>
  <w:style w:type="character" w:customStyle="1" w:styleId="CommentTextChar">
    <w:name w:val="Comment Text Char"/>
    <w:basedOn w:val="DefaultParagraphFont"/>
    <w:link w:val="CommentText"/>
    <w:uiPriority w:val="99"/>
    <w:rsid w:val="007E2B1C"/>
    <w:rPr>
      <w:sz w:val="20"/>
      <w:szCs w:val="20"/>
    </w:rPr>
  </w:style>
  <w:style w:type="character" w:styleId="Hyperlink">
    <w:name w:val="Hyperlink"/>
    <w:basedOn w:val="DefaultParagraphFont"/>
    <w:uiPriority w:val="99"/>
    <w:unhideWhenUsed/>
    <w:rsid w:val="007E2B1C"/>
    <w:rPr>
      <w:color w:val="0563C1" w:themeColor="hyperlink"/>
      <w:u w:val="single"/>
    </w:rPr>
  </w:style>
  <w:style w:type="character" w:styleId="FollowedHyperlink">
    <w:name w:val="FollowedHyperlink"/>
    <w:basedOn w:val="DefaultParagraphFont"/>
    <w:uiPriority w:val="99"/>
    <w:semiHidden/>
    <w:unhideWhenUsed/>
    <w:rsid w:val="007E2B1C"/>
    <w:rPr>
      <w:color w:val="954F72" w:themeColor="followedHyperlink"/>
      <w:u w:val="single"/>
    </w:rPr>
  </w:style>
  <w:style w:type="paragraph" w:styleId="BalloonText">
    <w:name w:val="Balloon Text"/>
    <w:basedOn w:val="Normal"/>
    <w:link w:val="BalloonTextChar"/>
    <w:uiPriority w:val="99"/>
    <w:semiHidden/>
    <w:unhideWhenUsed/>
    <w:rsid w:val="007E2B1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E2B1C"/>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277C9"/>
    <w:rPr>
      <w:b/>
      <w:bCs/>
    </w:rPr>
  </w:style>
  <w:style w:type="character" w:customStyle="1" w:styleId="CommentSubjectChar">
    <w:name w:val="Comment Subject Char"/>
    <w:basedOn w:val="CommentTextChar"/>
    <w:link w:val="CommentSubject"/>
    <w:uiPriority w:val="99"/>
    <w:semiHidden/>
    <w:rsid w:val="003277C9"/>
    <w:rPr>
      <w:b/>
      <w:bCs/>
      <w:sz w:val="20"/>
      <w:szCs w:val="20"/>
    </w:rPr>
  </w:style>
  <w:style w:type="table" w:styleId="TableGrid">
    <w:name w:val="Table Grid"/>
    <w:basedOn w:val="TableNormal"/>
    <w:uiPriority w:val="39"/>
    <w:rsid w:val="00834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EC20AD"/>
    <w:rPr>
      <w:color w:val="605E5C"/>
      <w:shd w:val="clear" w:color="auto" w:fill="E1DFDD"/>
    </w:rPr>
  </w:style>
  <w:style w:type="paragraph" w:styleId="Revision">
    <w:name w:val="Revision"/>
    <w:hidden/>
    <w:uiPriority w:val="99"/>
    <w:semiHidden/>
    <w:rsid w:val="00725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001268">
      <w:bodyDiv w:val="1"/>
      <w:marLeft w:val="0"/>
      <w:marRight w:val="0"/>
      <w:marTop w:val="0"/>
      <w:marBottom w:val="0"/>
      <w:divBdr>
        <w:top w:val="none" w:sz="0" w:space="0" w:color="auto"/>
        <w:left w:val="none" w:sz="0" w:space="0" w:color="auto"/>
        <w:bottom w:val="none" w:sz="0" w:space="0" w:color="auto"/>
        <w:right w:val="none" w:sz="0" w:space="0" w:color="auto"/>
      </w:divBdr>
    </w:div>
    <w:div w:id="1425880103">
      <w:bodyDiv w:val="1"/>
      <w:marLeft w:val="0"/>
      <w:marRight w:val="0"/>
      <w:marTop w:val="0"/>
      <w:marBottom w:val="0"/>
      <w:divBdr>
        <w:top w:val="none" w:sz="0" w:space="0" w:color="auto"/>
        <w:left w:val="none" w:sz="0" w:space="0" w:color="auto"/>
        <w:bottom w:val="none" w:sz="0" w:space="0" w:color="auto"/>
        <w:right w:val="none" w:sz="0" w:space="0" w:color="auto"/>
      </w:divBdr>
    </w:div>
    <w:div w:id="196503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jp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jp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D2048-796B-9F4C-9776-9F343B0CE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9</Pages>
  <Words>6746</Words>
  <Characters>38453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sesno</dc:creator>
  <cp:keywords/>
  <dc:description/>
  <cp:lastModifiedBy>emily sesno</cp:lastModifiedBy>
  <cp:revision>7</cp:revision>
  <dcterms:created xsi:type="dcterms:W3CDTF">2019-08-24T22:37:00Z</dcterms:created>
  <dcterms:modified xsi:type="dcterms:W3CDTF">2019-09-01T01:53:00Z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83de0a51-f37b-3d71-976c-644d67cf883f</vt:lpwstr>
  </property>
  <property fmtid="{D5CDD505-2E9C-101B-9397-08002B2CF9AE}" pid="24" name="Mendeley Citation Style_1">
    <vt:lpwstr>http://www.zotero.org/styles/apa</vt:lpwstr>
  </property>
</Properties>
</file>