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B6F69" w14:textId="77777777" w:rsidR="00384F89" w:rsidRPr="003C23E4" w:rsidRDefault="00384F89" w:rsidP="00384F89">
      <w:pPr>
        <w:spacing w:line="480" w:lineRule="auto"/>
        <w:rPr>
          <w:rFonts w:ascii="Times New Roman" w:eastAsia="Times New Roman" w:hAnsi="Times New Roman" w:cs="Times New Roman"/>
          <w:b/>
          <w:bCs/>
          <w:color w:val="222222"/>
        </w:rPr>
      </w:pPr>
      <w:r w:rsidRPr="003C23E4">
        <w:rPr>
          <w:rFonts w:ascii="Times New Roman" w:eastAsia="Times New Roman" w:hAnsi="Times New Roman" w:cs="Times New Roman"/>
          <w:b/>
          <w:bCs/>
          <w:color w:val="222222"/>
        </w:rPr>
        <w:t>Statistical Analyses</w:t>
      </w:r>
    </w:p>
    <w:p w14:paraId="47C9D0BB" w14:textId="1183D053" w:rsidR="0031091F" w:rsidRDefault="001C59D2" w:rsidP="009F555F">
      <w:pPr>
        <w:spacing w:line="480" w:lineRule="auto"/>
        <w:rPr>
          <w:ins w:id="0" w:author="Ariana Huffmyer" w:date="2019-10-28T11:11:00Z"/>
          <w:rFonts w:ascii="Times New Roman" w:eastAsia="Times New Roman" w:hAnsi="Times New Roman" w:cs="Times New Roman"/>
          <w:color w:val="222222"/>
        </w:rPr>
      </w:pPr>
      <w:r w:rsidRPr="003C23E4">
        <w:rPr>
          <w:rFonts w:ascii="Times New Roman" w:eastAsia="Times New Roman" w:hAnsi="Times New Roman" w:cs="Times New Roman"/>
          <w:color w:val="222222"/>
          <w:lang w:val="haw-US"/>
        </w:rPr>
        <w:t xml:space="preserve">Effect of </w:t>
      </w:r>
      <w:ins w:id="1" w:author="Ariana Huffmyer" w:date="2019-10-28T11:07:00Z">
        <w:r w:rsidR="00EF2F44">
          <w:rPr>
            <w:rFonts w:ascii="Times New Roman" w:eastAsia="Times New Roman" w:hAnsi="Times New Roman" w:cs="Times New Roman"/>
            <w:color w:val="222222"/>
          </w:rPr>
          <w:t xml:space="preserve">temperature and CO2 </w:t>
        </w:r>
      </w:ins>
      <w:r w:rsidRPr="003C23E4">
        <w:rPr>
          <w:rFonts w:ascii="Times New Roman" w:eastAsia="Times New Roman" w:hAnsi="Times New Roman" w:cs="Times New Roman"/>
          <w:color w:val="222222"/>
          <w:lang w:val="haw-US"/>
        </w:rPr>
        <w:t xml:space="preserve">treatments on </w:t>
      </w:r>
      <w:r w:rsidR="005931F8" w:rsidRPr="003C23E4">
        <w:rPr>
          <w:rFonts w:ascii="Times New Roman" w:eastAsia="Times New Roman" w:hAnsi="Times New Roman" w:cs="Times New Roman"/>
          <w:color w:val="222222"/>
        </w:rPr>
        <w:t>growth</w:t>
      </w:r>
      <w:r w:rsidRPr="003C23E4">
        <w:rPr>
          <w:rFonts w:ascii="Times New Roman" w:eastAsia="Times New Roman" w:hAnsi="Times New Roman" w:cs="Times New Roman"/>
          <w:color w:val="222222"/>
        </w:rPr>
        <w:t xml:space="preserve"> (</w:t>
      </w:r>
      <w:r w:rsidR="00E3100E">
        <w:rPr>
          <w:rFonts w:ascii="Times New Roman" w:eastAsia="Times New Roman" w:hAnsi="Times New Roman" w:cs="Times New Roman"/>
          <w:color w:val="222222"/>
        </w:rPr>
        <w:t>%</w:t>
      </w:r>
      <w:r w:rsidRPr="003C23E4">
        <w:rPr>
          <w:rFonts w:ascii="Times New Roman" w:eastAsia="Times New Roman" w:hAnsi="Times New Roman" w:cs="Times New Roman"/>
          <w:color w:val="222222"/>
        </w:rPr>
        <w:t>)</w:t>
      </w:r>
      <w:r w:rsidRPr="003C23E4">
        <w:rPr>
          <w:rFonts w:ascii="Times New Roman" w:eastAsia="Times New Roman" w:hAnsi="Times New Roman" w:cs="Times New Roman"/>
          <w:color w:val="222222"/>
          <w:lang w:val="haw-US"/>
        </w:rPr>
        <w:t xml:space="preserve">, calcification </w:t>
      </w:r>
      <w:r w:rsidR="00E3100E">
        <w:rPr>
          <w:rFonts w:ascii="Times New Roman" w:eastAsia="Times New Roman" w:hAnsi="Times New Roman" w:cs="Times New Roman"/>
          <w:color w:val="222222"/>
        </w:rPr>
        <w:t>ratio</w:t>
      </w:r>
      <w:r w:rsidRPr="003C23E4">
        <w:rPr>
          <w:rFonts w:ascii="Times New Roman" w:eastAsia="Times New Roman" w:hAnsi="Times New Roman" w:cs="Times New Roman"/>
          <w:color w:val="222222"/>
          <w:lang w:val="haw-US"/>
        </w:rPr>
        <w:t xml:space="preserve">, </w:t>
      </w:r>
      <w:r w:rsidR="0028484A">
        <w:rPr>
          <w:rFonts w:ascii="Times New Roman" w:eastAsia="Times New Roman" w:hAnsi="Times New Roman" w:cs="Times New Roman"/>
          <w:color w:val="222222"/>
        </w:rPr>
        <w:t xml:space="preserve">and </w:t>
      </w:r>
      <w:r w:rsidRPr="003C23E4">
        <w:rPr>
          <w:rFonts w:ascii="Times New Roman" w:eastAsia="Times New Roman" w:hAnsi="Times New Roman" w:cs="Times New Roman"/>
          <w:color w:val="222222"/>
          <w:lang w:val="haw-US"/>
        </w:rPr>
        <w:t xml:space="preserve">relative spine length were analysed using </w:t>
      </w:r>
      <w:r w:rsidR="00A21733" w:rsidRPr="003C23E4">
        <w:rPr>
          <w:rFonts w:ascii="Times New Roman" w:eastAsia="Times New Roman" w:hAnsi="Times New Roman" w:cs="Times New Roman"/>
          <w:color w:val="222222"/>
          <w:lang w:val="haw-US"/>
        </w:rPr>
        <w:t>a linear mixe</w:t>
      </w:r>
      <w:ins w:id="2" w:author="Ariana Huffmyer" w:date="2019-10-28T11:07:00Z">
        <w:r w:rsidR="00EF2F44">
          <w:rPr>
            <w:rFonts w:ascii="Times New Roman" w:eastAsia="Times New Roman" w:hAnsi="Times New Roman" w:cs="Times New Roman"/>
            <w:color w:val="222222"/>
          </w:rPr>
          <w:t xml:space="preserve"> </w:t>
        </w:r>
      </w:ins>
      <w:del w:id="3" w:author="Ariana Huffmyer" w:date="2019-10-28T11:07:00Z">
        <w:r w:rsidR="00A21733" w:rsidRPr="003C23E4" w:rsidDel="00EF2F44">
          <w:rPr>
            <w:rFonts w:ascii="Times New Roman" w:eastAsia="Times New Roman" w:hAnsi="Times New Roman" w:cs="Times New Roman"/>
            <w:color w:val="222222"/>
            <w:lang w:val="haw-US"/>
          </w:rPr>
          <w:delText>d</w:delText>
        </w:r>
        <w:r w:rsidR="00746BE1" w:rsidDel="00EF2F44">
          <w:rPr>
            <w:rFonts w:ascii="Times New Roman" w:eastAsia="Times New Roman" w:hAnsi="Times New Roman" w:cs="Times New Roman"/>
            <w:color w:val="222222"/>
          </w:rPr>
          <w:delText>-</w:delText>
        </w:r>
      </w:del>
      <w:r w:rsidR="00A21733" w:rsidRPr="003C23E4">
        <w:rPr>
          <w:rFonts w:ascii="Times New Roman" w:eastAsia="Times New Roman" w:hAnsi="Times New Roman" w:cs="Times New Roman"/>
          <w:color w:val="222222"/>
          <w:lang w:val="haw-US"/>
        </w:rPr>
        <w:t>effect</w:t>
      </w:r>
      <w:r w:rsidR="00746BE1">
        <w:rPr>
          <w:rFonts w:ascii="Times New Roman" w:eastAsia="Times New Roman" w:hAnsi="Times New Roman" w:cs="Times New Roman"/>
          <w:color w:val="222222"/>
        </w:rPr>
        <w:t>s</w:t>
      </w:r>
      <w:r w:rsidR="00A21733" w:rsidRPr="003C23E4">
        <w:rPr>
          <w:rFonts w:ascii="Times New Roman" w:eastAsia="Times New Roman" w:hAnsi="Times New Roman" w:cs="Times New Roman"/>
          <w:color w:val="222222"/>
          <w:lang w:val="haw-US"/>
        </w:rPr>
        <w:t xml:space="preserve"> model</w:t>
      </w:r>
      <w:ins w:id="4" w:author="Ariana Huffmyer" w:date="2019-10-28T11:07:00Z">
        <w:r w:rsidR="00EF2F44">
          <w:rPr>
            <w:rFonts w:ascii="Times New Roman" w:eastAsia="Times New Roman" w:hAnsi="Times New Roman" w:cs="Times New Roman"/>
            <w:color w:val="222222"/>
          </w:rPr>
          <w:t>s</w:t>
        </w:r>
      </w:ins>
      <w:r w:rsidR="00A21733" w:rsidRPr="003C23E4">
        <w:rPr>
          <w:rFonts w:ascii="Times New Roman" w:eastAsia="Times New Roman" w:hAnsi="Times New Roman" w:cs="Times New Roman"/>
          <w:color w:val="222222"/>
          <w:lang w:val="haw-US"/>
        </w:rPr>
        <w:t xml:space="preserve"> </w:t>
      </w:r>
      <w:r w:rsidR="00A21733" w:rsidRPr="00EF2F44">
        <w:rPr>
          <w:rFonts w:ascii="Times New Roman" w:eastAsia="Times New Roman" w:hAnsi="Times New Roman" w:cs="Times New Roman"/>
          <w:strike/>
          <w:color w:val="222222"/>
          <w:lang w:val="haw-US"/>
          <w:rPrChange w:id="5" w:author="Ariana Huffmyer" w:date="2019-10-28T11:07:00Z">
            <w:rPr>
              <w:rFonts w:ascii="Times New Roman" w:eastAsia="Times New Roman" w:hAnsi="Times New Roman" w:cs="Times New Roman"/>
              <w:color w:val="222222"/>
              <w:lang w:val="haw-US"/>
            </w:rPr>
          </w:rPrChange>
        </w:rPr>
        <w:t xml:space="preserve">with </w:t>
      </w:r>
      <w:r w:rsidR="00A21733" w:rsidRPr="00EF2F44">
        <w:rPr>
          <w:rFonts w:ascii="Times New Roman" w:eastAsia="Times New Roman" w:hAnsi="Times New Roman" w:cs="Times New Roman"/>
          <w:i/>
          <w:iCs/>
          <w:strike/>
          <w:color w:val="222222"/>
          <w:lang w:val="haw-US"/>
          <w:rPrChange w:id="6" w:author="Ariana Huffmyer" w:date="2019-10-28T11:07:00Z">
            <w:rPr>
              <w:rFonts w:ascii="Times New Roman" w:eastAsia="Times New Roman" w:hAnsi="Times New Roman" w:cs="Times New Roman"/>
              <w:i/>
              <w:iCs/>
              <w:color w:val="222222"/>
              <w:lang w:val="haw-US"/>
            </w:rPr>
          </w:rPrChange>
        </w:rPr>
        <w:t>lmer</w:t>
      </w:r>
      <w:r w:rsidR="00A21733" w:rsidRPr="003C23E4">
        <w:rPr>
          <w:rFonts w:ascii="Times New Roman" w:eastAsia="Times New Roman" w:hAnsi="Times New Roman" w:cs="Times New Roman"/>
          <w:color w:val="222222"/>
          <w:lang w:val="haw-US"/>
        </w:rPr>
        <w:t xml:space="preserve"> in the </w:t>
      </w:r>
      <w:r w:rsidR="00A21733" w:rsidRPr="003C23E4">
        <w:rPr>
          <w:rFonts w:ascii="Times New Roman" w:eastAsia="Times New Roman" w:hAnsi="Times New Roman" w:cs="Times New Roman"/>
          <w:i/>
          <w:iCs/>
          <w:color w:val="222222"/>
          <w:lang w:val="haw-US"/>
        </w:rPr>
        <w:t>lme4</w:t>
      </w:r>
      <w:r w:rsidR="00A21733" w:rsidRPr="003C23E4">
        <w:rPr>
          <w:rFonts w:ascii="Times New Roman" w:eastAsia="Times New Roman" w:hAnsi="Times New Roman" w:cs="Times New Roman"/>
          <w:color w:val="222222"/>
          <w:lang w:val="haw-US"/>
        </w:rPr>
        <w:t xml:space="preserve"> package </w:t>
      </w:r>
      <w:r w:rsidR="00A21733" w:rsidRPr="003C23E4">
        <w:rPr>
          <w:rFonts w:ascii="Times New Roman" w:eastAsia="Times New Roman" w:hAnsi="Times New Roman" w:cs="Times New Roman"/>
          <w:color w:val="222222"/>
          <w:lang w:val="haw-US"/>
        </w:rPr>
        <w:fldChar w:fldCharType="begin" w:fldLock="1"/>
      </w:r>
      <w:r w:rsidR="00A21733" w:rsidRPr="003C23E4">
        <w:rPr>
          <w:rFonts w:ascii="Times New Roman" w:eastAsia="Times New Roman" w:hAnsi="Times New Roman" w:cs="Times New Roman"/>
          <w:color w:val="222222"/>
          <w:lang w:val="haw-US"/>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lme4","type":"article-journal","volume":"67"},"uris":["http://www.mendeley.com/documents/?uuid=7c4687d8-d36a-4352-af8b-6582fe303e14"]}],"mendeley":{"formattedCitation":"(Bates, Mächler, Bolker, &amp; Walker, 2015)","manualFormatting":"(Bates, et al. 2015)","plainTextFormattedCitation":"(Bates, Mächler, Bolker, &amp; Walker, 2015)","previouslyFormattedCitation":"(Bates, Mächler, Bolker, &amp; Walker, 2015)"},"properties":{"noteIndex":0},"schema":"https://github.com/citation-style-language/schema/raw/master/csl-citation.json"}</w:instrText>
      </w:r>
      <w:r w:rsidR="00A21733" w:rsidRPr="003C23E4">
        <w:rPr>
          <w:rFonts w:ascii="Times New Roman" w:eastAsia="Times New Roman" w:hAnsi="Times New Roman" w:cs="Times New Roman"/>
          <w:color w:val="222222"/>
          <w:lang w:val="haw-US"/>
        </w:rPr>
        <w:fldChar w:fldCharType="separate"/>
      </w:r>
      <w:r w:rsidR="00A21733" w:rsidRPr="003C23E4">
        <w:rPr>
          <w:rFonts w:ascii="Times New Roman" w:eastAsia="Times New Roman" w:hAnsi="Times New Roman" w:cs="Times New Roman"/>
          <w:noProof/>
          <w:color w:val="222222"/>
          <w:lang w:val="haw-US"/>
        </w:rPr>
        <w:t>(Bates, et al. 2015)</w:t>
      </w:r>
      <w:r w:rsidR="00A21733" w:rsidRPr="003C23E4">
        <w:rPr>
          <w:rFonts w:ascii="Times New Roman" w:eastAsia="Times New Roman" w:hAnsi="Times New Roman" w:cs="Times New Roman"/>
          <w:color w:val="222222"/>
          <w:lang w:val="haw-US"/>
        </w:rPr>
        <w:fldChar w:fldCharType="end"/>
      </w:r>
      <w:ins w:id="7" w:author="Ariana Huffmyer" w:date="2019-10-28T11:08:00Z">
        <w:r w:rsidR="00EF2F44">
          <w:rPr>
            <w:rFonts w:ascii="Times New Roman" w:eastAsia="Times New Roman" w:hAnsi="Times New Roman" w:cs="Times New Roman"/>
            <w:color w:val="222222"/>
          </w:rPr>
          <w:t xml:space="preserve"> in R Statistical Programming (citation)</w:t>
        </w:r>
      </w:ins>
      <w:r w:rsidR="00A21733">
        <w:rPr>
          <w:rFonts w:ascii="Times New Roman" w:eastAsia="Times New Roman" w:hAnsi="Times New Roman" w:cs="Times New Roman"/>
          <w:color w:val="222222"/>
        </w:rPr>
        <w:t>. T</w:t>
      </w:r>
      <w:r w:rsidRPr="003C23E4">
        <w:rPr>
          <w:rFonts w:ascii="Times New Roman" w:eastAsia="Times New Roman" w:hAnsi="Times New Roman" w:cs="Times New Roman"/>
          <w:color w:val="222222"/>
          <w:lang w:val="haw-US"/>
        </w:rPr>
        <w:t xml:space="preserve">emperature and </w:t>
      </w:r>
      <w:commentRangeStart w:id="8"/>
      <w:r w:rsidRPr="003C23E4">
        <w:rPr>
          <w:rFonts w:ascii="Times New Roman" w:eastAsia="Times New Roman" w:hAnsi="Times New Roman" w:cs="Times New Roman"/>
          <w:color w:val="222222"/>
          <w:lang w:val="haw-US"/>
        </w:rPr>
        <w:t>pH</w:t>
      </w:r>
      <w:r w:rsidR="00A21733">
        <w:rPr>
          <w:rFonts w:ascii="Times New Roman" w:eastAsia="Times New Roman" w:hAnsi="Times New Roman" w:cs="Times New Roman"/>
          <w:color w:val="222222"/>
        </w:rPr>
        <w:t xml:space="preserve"> </w:t>
      </w:r>
      <w:commentRangeEnd w:id="8"/>
      <w:r w:rsidR="00EF2F44">
        <w:rPr>
          <w:rStyle w:val="CommentReference"/>
        </w:rPr>
        <w:commentReference w:id="8"/>
      </w:r>
      <w:r w:rsidR="00A21733">
        <w:rPr>
          <w:rFonts w:ascii="Times New Roman" w:eastAsia="Times New Roman" w:hAnsi="Times New Roman" w:cs="Times New Roman"/>
          <w:color w:val="222222"/>
        </w:rPr>
        <w:t>were</w:t>
      </w:r>
      <w:r w:rsidRPr="003C23E4">
        <w:rPr>
          <w:rFonts w:ascii="Times New Roman" w:eastAsia="Times New Roman" w:hAnsi="Times New Roman" w:cs="Times New Roman"/>
          <w:color w:val="222222"/>
          <w:lang w:val="haw-US"/>
        </w:rPr>
        <w:t xml:space="preserve"> </w:t>
      </w:r>
      <w:ins w:id="9" w:author="Ariana Huffmyer" w:date="2019-10-28T11:08:00Z">
        <w:r w:rsidR="00EF2F44">
          <w:rPr>
            <w:rFonts w:ascii="Times New Roman" w:eastAsia="Times New Roman" w:hAnsi="Times New Roman" w:cs="Times New Roman"/>
            <w:color w:val="222222"/>
          </w:rPr>
          <w:t xml:space="preserve">included as </w:t>
        </w:r>
      </w:ins>
      <w:r w:rsidRPr="003C23E4">
        <w:rPr>
          <w:rFonts w:ascii="Times New Roman" w:eastAsia="Times New Roman" w:hAnsi="Times New Roman" w:cs="Times New Roman"/>
          <w:color w:val="222222"/>
          <w:lang w:val="haw-US"/>
        </w:rPr>
        <w:t xml:space="preserve">fixed </w:t>
      </w:r>
      <w:del w:id="10" w:author="Ariana Huffmyer" w:date="2019-10-28T11:08:00Z">
        <w:r w:rsidRPr="003C23E4" w:rsidDel="00EF2F44">
          <w:rPr>
            <w:rFonts w:ascii="Times New Roman" w:eastAsia="Times New Roman" w:hAnsi="Times New Roman" w:cs="Times New Roman"/>
            <w:color w:val="222222"/>
            <w:lang w:val="haw-US"/>
          </w:rPr>
          <w:delText>factors</w:delText>
        </w:r>
        <w:r w:rsidR="00A21733" w:rsidDel="00EF2F44">
          <w:rPr>
            <w:rFonts w:ascii="Times New Roman" w:eastAsia="Times New Roman" w:hAnsi="Times New Roman" w:cs="Times New Roman"/>
            <w:color w:val="222222"/>
          </w:rPr>
          <w:delText xml:space="preserve"> </w:delText>
        </w:r>
      </w:del>
      <w:ins w:id="11" w:author="Ariana Huffmyer" w:date="2019-10-28T11:08:00Z">
        <w:r w:rsidR="00EF2F44">
          <w:rPr>
            <w:rFonts w:ascii="Times New Roman" w:eastAsia="Times New Roman" w:hAnsi="Times New Roman" w:cs="Times New Roman"/>
            <w:color w:val="222222"/>
          </w:rPr>
          <w:t>effects</w:t>
        </w:r>
        <w:r w:rsidR="00EF2F44">
          <w:rPr>
            <w:rFonts w:ascii="Times New Roman" w:eastAsia="Times New Roman" w:hAnsi="Times New Roman" w:cs="Times New Roman"/>
            <w:color w:val="222222"/>
          </w:rPr>
          <w:t xml:space="preserve"> </w:t>
        </w:r>
      </w:ins>
      <w:del w:id="12" w:author="Ariana Huffmyer" w:date="2019-10-28T11:08:00Z">
        <w:r w:rsidR="00A21733" w:rsidDel="00EF2F44">
          <w:rPr>
            <w:rFonts w:ascii="Times New Roman" w:eastAsia="Times New Roman" w:hAnsi="Times New Roman" w:cs="Times New Roman"/>
            <w:color w:val="222222"/>
          </w:rPr>
          <w:delText>and</w:delText>
        </w:r>
        <w:r w:rsidR="00EB3C56" w:rsidDel="00EF2F44">
          <w:rPr>
            <w:rFonts w:ascii="Times New Roman" w:eastAsia="Times New Roman" w:hAnsi="Times New Roman" w:cs="Times New Roman"/>
            <w:color w:val="222222"/>
          </w:rPr>
          <w:delText xml:space="preserve"> </w:delText>
        </w:r>
      </w:del>
      <w:ins w:id="13" w:author="Ariana Huffmyer" w:date="2019-10-28T11:08:00Z">
        <w:r w:rsidR="00EF2F44">
          <w:rPr>
            <w:rFonts w:ascii="Times New Roman" w:eastAsia="Times New Roman" w:hAnsi="Times New Roman" w:cs="Times New Roman"/>
            <w:color w:val="222222"/>
          </w:rPr>
          <w:t>with</w:t>
        </w:r>
        <w:r w:rsidR="00EF2F44">
          <w:rPr>
            <w:rFonts w:ascii="Times New Roman" w:eastAsia="Times New Roman" w:hAnsi="Times New Roman" w:cs="Times New Roman"/>
            <w:color w:val="222222"/>
          </w:rPr>
          <w:t xml:space="preserve"> </w:t>
        </w:r>
      </w:ins>
      <w:r w:rsidR="00EB3C56">
        <w:rPr>
          <w:rFonts w:ascii="Times New Roman" w:eastAsia="Times New Roman" w:hAnsi="Times New Roman" w:cs="Times New Roman"/>
          <w:color w:val="222222"/>
        </w:rPr>
        <w:t>individual urchin</w:t>
      </w:r>
      <w:del w:id="14" w:author="Ariana Huffmyer" w:date="2019-10-28T11:08:00Z">
        <w:r w:rsidR="00EB3C56" w:rsidDel="00EF2F44">
          <w:rPr>
            <w:rFonts w:ascii="Times New Roman" w:eastAsia="Times New Roman" w:hAnsi="Times New Roman" w:cs="Times New Roman"/>
            <w:color w:val="222222"/>
          </w:rPr>
          <w:delText>s</w:delText>
        </w:r>
      </w:del>
      <w:r w:rsidR="00EB3C56">
        <w:rPr>
          <w:rFonts w:ascii="Times New Roman" w:eastAsia="Times New Roman" w:hAnsi="Times New Roman" w:cs="Times New Roman"/>
          <w:color w:val="222222"/>
        </w:rPr>
        <w:t xml:space="preserve"> </w:t>
      </w:r>
      <w:del w:id="15" w:author="Ariana Huffmyer" w:date="2019-10-28T11:08:00Z">
        <w:r w:rsidR="00EB3C56" w:rsidDel="00EF2F44">
          <w:rPr>
            <w:rFonts w:ascii="Times New Roman" w:eastAsia="Times New Roman" w:hAnsi="Times New Roman" w:cs="Times New Roman"/>
            <w:color w:val="222222"/>
          </w:rPr>
          <w:delText xml:space="preserve">were </w:delText>
        </w:r>
      </w:del>
      <w:r w:rsidR="00EB3C56">
        <w:rPr>
          <w:rFonts w:ascii="Times New Roman" w:eastAsia="Times New Roman" w:hAnsi="Times New Roman" w:cs="Times New Roman"/>
          <w:color w:val="222222"/>
        </w:rPr>
        <w:t xml:space="preserve">included as </w:t>
      </w:r>
      <w:ins w:id="16" w:author="Ariana Huffmyer" w:date="2019-10-28T11:07:00Z">
        <w:r w:rsidR="00EF2F44">
          <w:rPr>
            <w:rFonts w:ascii="Times New Roman" w:eastAsia="Times New Roman" w:hAnsi="Times New Roman" w:cs="Times New Roman"/>
            <w:color w:val="222222"/>
          </w:rPr>
          <w:t xml:space="preserve">a </w:t>
        </w:r>
      </w:ins>
      <w:r w:rsidR="00EB3C56">
        <w:rPr>
          <w:rFonts w:ascii="Times New Roman" w:eastAsia="Times New Roman" w:hAnsi="Times New Roman" w:cs="Times New Roman"/>
          <w:color w:val="222222"/>
        </w:rPr>
        <w:t xml:space="preserve">random </w:t>
      </w:r>
      <w:del w:id="17" w:author="Ariana Huffmyer" w:date="2019-10-28T11:07:00Z">
        <w:r w:rsidR="00EB3C56" w:rsidDel="00EF2F44">
          <w:rPr>
            <w:rFonts w:ascii="Times New Roman" w:eastAsia="Times New Roman" w:hAnsi="Times New Roman" w:cs="Times New Roman"/>
            <w:color w:val="222222"/>
          </w:rPr>
          <w:delText>effect</w:delText>
        </w:r>
        <w:r w:rsidR="00A21733" w:rsidDel="00EF2F44">
          <w:rPr>
            <w:rFonts w:ascii="Times New Roman" w:eastAsia="Times New Roman" w:hAnsi="Times New Roman" w:cs="Times New Roman"/>
            <w:color w:val="222222"/>
          </w:rPr>
          <w:delText>s</w:delText>
        </w:r>
      </w:del>
      <w:ins w:id="18" w:author="Ariana Huffmyer" w:date="2019-10-28T11:07:00Z">
        <w:r w:rsidR="00EF2F44">
          <w:rPr>
            <w:rFonts w:ascii="Times New Roman" w:eastAsia="Times New Roman" w:hAnsi="Times New Roman" w:cs="Times New Roman"/>
            <w:color w:val="222222"/>
          </w:rPr>
          <w:t>intercept in cases of repeated measures</w:t>
        </w:r>
      </w:ins>
      <w:r w:rsidR="00EB3C56">
        <w:rPr>
          <w:rFonts w:ascii="Times New Roman" w:eastAsia="Times New Roman" w:hAnsi="Times New Roman" w:cs="Times New Roman"/>
          <w:color w:val="222222"/>
        </w:rPr>
        <w:t xml:space="preserve">. </w:t>
      </w:r>
      <w:ins w:id="19" w:author="Ariana Huffmyer" w:date="2019-10-28T11:08:00Z">
        <w:r w:rsidR="00EF2F44">
          <w:rPr>
            <w:rFonts w:ascii="Times New Roman" w:eastAsia="Times New Roman" w:hAnsi="Times New Roman" w:cs="Times New Roman"/>
            <w:color w:val="222222"/>
          </w:rPr>
          <w:t>Significance of effects was determined using a</w:t>
        </w:r>
      </w:ins>
      <w:del w:id="20" w:author="Ariana Huffmyer" w:date="2019-10-28T11:08:00Z">
        <w:r w:rsidR="00B45D4F" w:rsidDel="00EF2F44">
          <w:rPr>
            <w:rFonts w:ascii="Times New Roman" w:eastAsia="Times New Roman" w:hAnsi="Times New Roman" w:cs="Times New Roman"/>
            <w:color w:val="222222"/>
          </w:rPr>
          <w:delText>A</w:delText>
        </w:r>
      </w:del>
      <w:r w:rsidR="00B45D4F">
        <w:rPr>
          <w:rFonts w:ascii="Times New Roman" w:eastAsia="Times New Roman" w:hAnsi="Times New Roman" w:cs="Times New Roman"/>
          <w:color w:val="222222"/>
        </w:rPr>
        <w:t xml:space="preserve"> t</w:t>
      </w:r>
      <w:r w:rsidR="00B45D4F" w:rsidRPr="00B45D4F">
        <w:rPr>
          <w:rFonts w:ascii="Times New Roman" w:eastAsia="Times New Roman" w:hAnsi="Times New Roman" w:cs="Times New Roman"/>
          <w:color w:val="222222"/>
        </w:rPr>
        <w:t>ype II</w:t>
      </w:r>
      <w:r w:rsidR="00B45D4F">
        <w:rPr>
          <w:rFonts w:ascii="Times New Roman" w:eastAsia="Times New Roman" w:hAnsi="Times New Roman" w:cs="Times New Roman"/>
          <w:color w:val="222222"/>
        </w:rPr>
        <w:t xml:space="preserve"> a</w:t>
      </w:r>
      <w:r w:rsidR="00B45D4F" w:rsidRPr="00B45D4F">
        <w:rPr>
          <w:rFonts w:ascii="Times New Roman" w:eastAsia="Times New Roman" w:hAnsi="Times New Roman" w:cs="Times New Roman"/>
          <w:color w:val="222222"/>
        </w:rPr>
        <w:t xml:space="preserve">nalysis of </w:t>
      </w:r>
      <w:r w:rsidR="00B45D4F">
        <w:rPr>
          <w:rFonts w:ascii="Times New Roman" w:eastAsia="Times New Roman" w:hAnsi="Times New Roman" w:cs="Times New Roman"/>
          <w:color w:val="222222"/>
        </w:rPr>
        <w:t>d</w:t>
      </w:r>
      <w:r w:rsidR="00B45D4F" w:rsidRPr="00B45D4F">
        <w:rPr>
          <w:rFonts w:ascii="Times New Roman" w:eastAsia="Times New Roman" w:hAnsi="Times New Roman" w:cs="Times New Roman"/>
          <w:color w:val="222222"/>
        </w:rPr>
        <w:t>eviance</w:t>
      </w:r>
      <w:ins w:id="21" w:author="Ariana Huffmyer" w:date="2019-10-28T11:08:00Z">
        <w:r w:rsidR="00EF2F44">
          <w:rPr>
            <w:rFonts w:ascii="Times New Roman" w:eastAsia="Times New Roman" w:hAnsi="Times New Roman" w:cs="Times New Roman"/>
            <w:color w:val="222222"/>
          </w:rPr>
          <w:t xml:space="preserve"> (ANOVA)</w:t>
        </w:r>
      </w:ins>
      <w:r w:rsidR="00B45D4F" w:rsidRPr="00B45D4F">
        <w:rPr>
          <w:rFonts w:ascii="Times New Roman" w:eastAsia="Times New Roman" w:hAnsi="Times New Roman" w:cs="Times New Roman"/>
          <w:color w:val="222222"/>
        </w:rPr>
        <w:t xml:space="preserve"> </w:t>
      </w:r>
      <w:r w:rsidR="00B45D4F">
        <w:rPr>
          <w:rFonts w:ascii="Times New Roman" w:eastAsia="Times New Roman" w:hAnsi="Times New Roman" w:cs="Times New Roman"/>
          <w:color w:val="222222"/>
        </w:rPr>
        <w:t>t</w:t>
      </w:r>
      <w:r w:rsidR="00B45D4F" w:rsidRPr="00B45D4F">
        <w:rPr>
          <w:rFonts w:ascii="Times New Roman" w:eastAsia="Times New Roman" w:hAnsi="Times New Roman" w:cs="Times New Roman"/>
          <w:color w:val="222222"/>
        </w:rPr>
        <w:t xml:space="preserve">able </w:t>
      </w:r>
      <w:del w:id="22" w:author="Ariana Huffmyer" w:date="2019-10-28T11:08:00Z">
        <w:r w:rsidR="00B45D4F" w:rsidDel="00EF2F44">
          <w:rPr>
            <w:rFonts w:ascii="Times New Roman" w:eastAsia="Times New Roman" w:hAnsi="Times New Roman" w:cs="Times New Roman"/>
            <w:color w:val="222222"/>
          </w:rPr>
          <w:delText xml:space="preserve">using </w:delText>
        </w:r>
      </w:del>
      <w:ins w:id="23" w:author="Ariana Huffmyer" w:date="2019-10-28T11:08:00Z">
        <w:r w:rsidR="00EF2F44">
          <w:rPr>
            <w:rFonts w:ascii="Times New Roman" w:eastAsia="Times New Roman" w:hAnsi="Times New Roman" w:cs="Times New Roman"/>
            <w:color w:val="222222"/>
          </w:rPr>
          <w:t>with</w:t>
        </w:r>
        <w:r w:rsidR="00EF2F44">
          <w:rPr>
            <w:rFonts w:ascii="Times New Roman" w:eastAsia="Times New Roman" w:hAnsi="Times New Roman" w:cs="Times New Roman"/>
            <w:color w:val="222222"/>
          </w:rPr>
          <w:t xml:space="preserve"> </w:t>
        </w:r>
      </w:ins>
      <w:r w:rsidR="00B45D4F" w:rsidRPr="00B45D4F">
        <w:rPr>
          <w:rFonts w:ascii="Times New Roman" w:eastAsia="Times New Roman" w:hAnsi="Times New Roman" w:cs="Times New Roman"/>
          <w:color w:val="222222"/>
        </w:rPr>
        <w:t>Wald chi</w:t>
      </w:r>
      <w:r w:rsidR="00BB11B1">
        <w:rPr>
          <w:rFonts w:ascii="Times New Roman" w:eastAsia="Times New Roman" w:hAnsi="Times New Roman" w:cs="Times New Roman"/>
          <w:color w:val="222222"/>
        </w:rPr>
        <w:t>-</w:t>
      </w:r>
      <w:r w:rsidR="00B45D4F" w:rsidRPr="00B45D4F">
        <w:rPr>
          <w:rFonts w:ascii="Times New Roman" w:eastAsia="Times New Roman" w:hAnsi="Times New Roman" w:cs="Times New Roman"/>
          <w:color w:val="222222"/>
        </w:rPr>
        <w:t>square tests</w:t>
      </w:r>
      <w:del w:id="24" w:author="Ariana Huffmyer" w:date="2019-10-28T11:08:00Z">
        <w:r w:rsidR="00B45D4F" w:rsidDel="00EF2F44">
          <w:rPr>
            <w:rFonts w:ascii="Times New Roman" w:eastAsia="Times New Roman" w:hAnsi="Times New Roman" w:cs="Times New Roman"/>
            <w:color w:val="222222"/>
          </w:rPr>
          <w:delText xml:space="preserve"> was</w:delText>
        </w:r>
        <w:r w:rsidR="00E53DF4" w:rsidDel="00EF2F44">
          <w:rPr>
            <w:rFonts w:ascii="Times New Roman" w:eastAsia="Times New Roman" w:hAnsi="Times New Roman" w:cs="Times New Roman"/>
            <w:color w:val="222222"/>
            <w:lang w:val="haw-US"/>
          </w:rPr>
          <w:delText xml:space="preserve"> </w:delText>
        </w:r>
        <w:r w:rsidR="006B3869" w:rsidRPr="003C23E4" w:rsidDel="00EF2F44">
          <w:rPr>
            <w:rFonts w:ascii="Times New Roman" w:eastAsia="Times New Roman" w:hAnsi="Times New Roman" w:cs="Times New Roman"/>
            <w:color w:val="222222"/>
            <w:lang w:val="haw-US"/>
          </w:rPr>
          <w:delText xml:space="preserve">generated using </w:delText>
        </w:r>
        <w:r w:rsidR="00F61C5E" w:rsidDel="00EF2F44">
          <w:rPr>
            <w:rFonts w:ascii="Times New Roman" w:eastAsia="Times New Roman" w:hAnsi="Times New Roman" w:cs="Times New Roman"/>
            <w:color w:val="222222"/>
          </w:rPr>
          <w:delText xml:space="preserve">the </w:delText>
        </w:r>
      </w:del>
      <w:ins w:id="25" w:author="Ariana Huffmyer" w:date="2019-10-28T11:08:00Z">
        <w:r w:rsidR="00EF2F44">
          <w:rPr>
            <w:rFonts w:ascii="Times New Roman" w:eastAsia="Times New Roman" w:hAnsi="Times New Roman" w:cs="Times New Roman"/>
            <w:color w:val="222222"/>
          </w:rPr>
          <w:t xml:space="preserve"> in the </w:t>
        </w:r>
      </w:ins>
      <w:del w:id="26" w:author="Ariana Huffmyer" w:date="2019-10-28T11:08:00Z">
        <w:r w:rsidR="00F61C5E" w:rsidDel="00EF2F44">
          <w:rPr>
            <w:rFonts w:ascii="Times New Roman" w:eastAsia="Times New Roman" w:hAnsi="Times New Roman" w:cs="Times New Roman"/>
            <w:color w:val="222222"/>
          </w:rPr>
          <w:delText xml:space="preserve">R package </w:delText>
        </w:r>
      </w:del>
      <w:r w:rsidR="00F61C5E" w:rsidRPr="00F61C5E">
        <w:rPr>
          <w:rFonts w:ascii="Times New Roman" w:eastAsia="Times New Roman" w:hAnsi="Times New Roman" w:cs="Times New Roman"/>
          <w:i/>
          <w:iCs/>
          <w:color w:val="222222"/>
        </w:rPr>
        <w:t>car</w:t>
      </w:r>
      <w:r w:rsidR="00F61C5E">
        <w:rPr>
          <w:rFonts w:ascii="Times New Roman" w:eastAsia="Times New Roman" w:hAnsi="Times New Roman" w:cs="Times New Roman"/>
          <w:color w:val="222222"/>
        </w:rPr>
        <w:t xml:space="preserve"> </w:t>
      </w:r>
      <w:ins w:id="27" w:author="Ariana Huffmyer" w:date="2019-10-28T11:09:00Z">
        <w:r w:rsidR="00EF2F44">
          <w:rPr>
            <w:rFonts w:ascii="Times New Roman" w:eastAsia="Times New Roman" w:hAnsi="Times New Roman" w:cs="Times New Roman"/>
            <w:color w:val="222222"/>
          </w:rPr>
          <w:t xml:space="preserve"> package </w:t>
        </w:r>
      </w:ins>
      <w:r w:rsidR="006B3869" w:rsidRPr="003C23E4">
        <w:rPr>
          <w:rFonts w:ascii="Times New Roman" w:eastAsia="Times New Roman" w:hAnsi="Times New Roman" w:cs="Times New Roman"/>
          <w:color w:val="222222"/>
          <w:lang w:val="haw-US"/>
        </w:rPr>
        <w:fldChar w:fldCharType="begin" w:fldLock="1"/>
      </w:r>
      <w:r w:rsidR="00597577">
        <w:rPr>
          <w:rFonts w:ascii="Times New Roman" w:eastAsia="Times New Roman" w:hAnsi="Times New Roman" w:cs="Times New Roman"/>
          <w:color w:val="222222"/>
          <w:lang w:val="haw-US"/>
        </w:rPr>
        <w:instrText>ADDIN CSL_CITATION {"citationItems":[{"id":"ITEM-1","itemData":{"ISSN":"9781412975148","abstract":"This is a broad introduction to the R statistical computing environment in the context of applied regression analysis. It is a thoroughly updated edition of John Fox’s bestselling text An R and S-Plus Companion to Applied Regression (SAGE, 2002). The Second Edition is intended as a companion to any course on modern applied regression analysis. The authors provide a step-by-step guide to using the high-quality free statistical software R, an emphasis on integrating statistical computing in R with the practice of data analysis, coverage of generalized linear models, enhanced coverage of R graphics and programming, and substantial web-based support materials.","author":[{"dropping-particle":"","family":"Fox","given":"John","non-dropping-particle":"","parse-names":false,"suffix":""},{"dropping-particle":"","family":"Weisberg","given":"Sanford","non-dropping-particle":"","parse-names":false,"suffix":""}],"container-title":"Thousand Oaks CA: Sage.","id":"ITEM-1","issue":"September 2012","issued":{"date-parts":[["2019"]]},"page":"2016","title":"An {R} Companion to Applied Regression, Third Edition","type":"article-journal"},"uris":["http://www.mendeley.com/documents/?uuid=28480200-d16e-4bb4-bb04-508137a22c6b"]}],"mendeley":{"formattedCitation":"(Fox &amp; Weisberg, 2019)","manualFormatting":"(Fox et al. 2019)","plainTextFormattedCitation":"(Fox &amp; Weisberg, 2019)","previouslyFormattedCitation":"(Fox &amp; Weisberg, 2019)"},"properties":{"noteIndex":0},"schema":"https://github.com/citation-style-language/schema/raw/master/csl-citation.json"}</w:instrText>
      </w:r>
      <w:r w:rsidR="006B3869" w:rsidRPr="003C23E4">
        <w:rPr>
          <w:rFonts w:ascii="Times New Roman" w:eastAsia="Times New Roman" w:hAnsi="Times New Roman" w:cs="Times New Roman"/>
          <w:color w:val="222222"/>
          <w:lang w:val="haw-US"/>
        </w:rPr>
        <w:fldChar w:fldCharType="separate"/>
      </w:r>
      <w:r w:rsidR="00F60740" w:rsidRPr="00F60740">
        <w:rPr>
          <w:rFonts w:ascii="Times New Roman" w:eastAsia="Times New Roman" w:hAnsi="Times New Roman" w:cs="Times New Roman"/>
          <w:noProof/>
          <w:color w:val="222222"/>
          <w:lang w:val="haw-US"/>
        </w:rPr>
        <w:t xml:space="preserve">(Fox </w:t>
      </w:r>
      <w:r w:rsidR="00F60740">
        <w:rPr>
          <w:rFonts w:ascii="Times New Roman" w:eastAsia="Times New Roman" w:hAnsi="Times New Roman" w:cs="Times New Roman"/>
          <w:noProof/>
          <w:color w:val="222222"/>
        </w:rPr>
        <w:t>et al.</w:t>
      </w:r>
      <w:r w:rsidR="00F60740" w:rsidRPr="00F60740">
        <w:rPr>
          <w:rFonts w:ascii="Times New Roman" w:eastAsia="Times New Roman" w:hAnsi="Times New Roman" w:cs="Times New Roman"/>
          <w:noProof/>
          <w:color w:val="222222"/>
          <w:lang w:val="haw-US"/>
        </w:rPr>
        <w:t xml:space="preserve"> 2019)</w:t>
      </w:r>
      <w:r w:rsidR="006B3869" w:rsidRPr="003C23E4">
        <w:rPr>
          <w:rFonts w:ascii="Times New Roman" w:eastAsia="Times New Roman" w:hAnsi="Times New Roman" w:cs="Times New Roman"/>
          <w:color w:val="222222"/>
          <w:lang w:val="haw-US"/>
        </w:rPr>
        <w:fldChar w:fldCharType="end"/>
      </w:r>
      <w:r w:rsidR="00F00048">
        <w:rPr>
          <w:rFonts w:ascii="Times New Roman" w:eastAsia="Times New Roman" w:hAnsi="Times New Roman" w:cs="Times New Roman"/>
          <w:color w:val="222222"/>
          <w:lang w:val="haw-US"/>
        </w:rPr>
        <w:t xml:space="preserve">. </w:t>
      </w:r>
      <w:r w:rsidR="009F555F" w:rsidRPr="003C23E4">
        <w:rPr>
          <w:rFonts w:ascii="Times New Roman" w:eastAsia="Times New Roman" w:hAnsi="Times New Roman" w:cs="Times New Roman"/>
          <w:color w:val="222222"/>
          <w:lang w:val="haw-US"/>
        </w:rPr>
        <w:t>Alpha was set to 0.05 for all analyses</w:t>
      </w:r>
      <w:r w:rsidR="00384F89" w:rsidRPr="003C23E4">
        <w:rPr>
          <w:rFonts w:ascii="Times New Roman" w:eastAsia="Times New Roman" w:hAnsi="Times New Roman" w:cs="Times New Roman"/>
          <w:color w:val="222222"/>
        </w:rPr>
        <w:t xml:space="preserve">. </w:t>
      </w:r>
      <w:r w:rsidR="009F555F" w:rsidRPr="003C23E4">
        <w:rPr>
          <w:rFonts w:ascii="Times New Roman" w:eastAsia="Times New Roman" w:hAnsi="Times New Roman" w:cs="Times New Roman"/>
          <w:color w:val="222222"/>
          <w:lang w:val="haw-US"/>
        </w:rPr>
        <w:t>Residuals</w:t>
      </w:r>
      <w:r w:rsidR="00384F89" w:rsidRPr="003C23E4">
        <w:rPr>
          <w:rFonts w:ascii="Times New Roman" w:eastAsia="Times New Roman" w:hAnsi="Times New Roman" w:cs="Times New Roman"/>
          <w:color w:val="222222"/>
        </w:rPr>
        <w:t xml:space="preserve"> were checked for normality</w:t>
      </w:r>
      <w:r w:rsidR="00835B3B" w:rsidRPr="003C23E4">
        <w:rPr>
          <w:rFonts w:ascii="Times New Roman" w:eastAsia="Times New Roman" w:hAnsi="Times New Roman" w:cs="Times New Roman"/>
          <w:color w:val="222222"/>
          <w:lang w:val="haw-US"/>
        </w:rPr>
        <w:t xml:space="preserve"> and confirmed with the Shapiro-Wilk test</w:t>
      </w:r>
      <w:r w:rsidR="00384F89" w:rsidRPr="003C23E4">
        <w:rPr>
          <w:rFonts w:ascii="Times New Roman" w:eastAsia="Times New Roman" w:hAnsi="Times New Roman" w:cs="Times New Roman"/>
          <w:color w:val="222222"/>
        </w:rPr>
        <w:t xml:space="preserve"> and </w:t>
      </w:r>
      <w:r w:rsidRPr="003C23E4">
        <w:rPr>
          <w:rFonts w:ascii="Times New Roman" w:eastAsia="Times New Roman" w:hAnsi="Times New Roman" w:cs="Times New Roman"/>
          <w:color w:val="222222"/>
          <w:lang w:val="haw-US"/>
        </w:rPr>
        <w:t>homogeniety of variance</w:t>
      </w:r>
      <w:r w:rsidR="0028484A">
        <w:rPr>
          <w:rFonts w:ascii="Times New Roman" w:eastAsia="Times New Roman" w:hAnsi="Times New Roman" w:cs="Times New Roman"/>
          <w:color w:val="222222"/>
        </w:rPr>
        <w:t xml:space="preserve"> was confirmed</w:t>
      </w:r>
      <w:r w:rsidR="00835B3B" w:rsidRPr="003C23E4">
        <w:rPr>
          <w:rFonts w:ascii="Times New Roman" w:eastAsia="Times New Roman" w:hAnsi="Times New Roman" w:cs="Times New Roman"/>
          <w:color w:val="222222"/>
          <w:lang w:val="haw-US"/>
        </w:rPr>
        <w:t xml:space="preserve"> using </w:t>
      </w:r>
      <w:proofErr w:type="spellStart"/>
      <w:r w:rsidR="00190E36">
        <w:rPr>
          <w:rFonts w:ascii="Times New Roman" w:eastAsia="Times New Roman" w:hAnsi="Times New Roman" w:cs="Times New Roman"/>
          <w:color w:val="222222"/>
        </w:rPr>
        <w:t>L</w:t>
      </w:r>
      <w:r w:rsidR="00E3100E">
        <w:rPr>
          <w:rFonts w:ascii="Times New Roman" w:eastAsia="Times New Roman" w:hAnsi="Times New Roman" w:cs="Times New Roman"/>
          <w:color w:val="222222"/>
        </w:rPr>
        <w:t>evene</w:t>
      </w:r>
      <w:r w:rsidR="00164AEC">
        <w:rPr>
          <w:rFonts w:ascii="Times New Roman" w:eastAsia="Times New Roman" w:hAnsi="Times New Roman" w:cs="Times New Roman"/>
          <w:color w:val="222222"/>
        </w:rPr>
        <w:t>’</w:t>
      </w:r>
      <w:r w:rsidR="00E3100E">
        <w:rPr>
          <w:rFonts w:ascii="Times New Roman" w:eastAsia="Times New Roman" w:hAnsi="Times New Roman" w:cs="Times New Roman"/>
          <w:color w:val="222222"/>
        </w:rPr>
        <w:t>s</w:t>
      </w:r>
      <w:proofErr w:type="spellEnd"/>
      <w:r w:rsidR="00835B3B" w:rsidRPr="003C23E4">
        <w:rPr>
          <w:rFonts w:ascii="Times New Roman" w:eastAsia="Times New Roman" w:hAnsi="Times New Roman" w:cs="Times New Roman"/>
          <w:color w:val="222222"/>
          <w:lang w:val="haw-US"/>
        </w:rPr>
        <w:t xml:space="preserve"> test</w:t>
      </w:r>
      <w:r w:rsidR="00384F89" w:rsidRPr="003C23E4">
        <w:rPr>
          <w:rFonts w:ascii="Times New Roman" w:eastAsia="Times New Roman" w:hAnsi="Times New Roman" w:cs="Times New Roman"/>
          <w:color w:val="222222"/>
          <w:lang w:val="haw-US"/>
        </w:rPr>
        <w:t xml:space="preserve">. </w:t>
      </w:r>
      <w:r w:rsidR="00597577">
        <w:rPr>
          <w:rFonts w:ascii="Times New Roman" w:eastAsia="Times New Roman" w:hAnsi="Times New Roman" w:cs="Times New Roman"/>
          <w:color w:val="222222"/>
        </w:rPr>
        <w:t>Post hoc contrast analyses were conducted using</w:t>
      </w:r>
      <w:ins w:id="28" w:author="Ariana Huffmyer" w:date="2019-10-28T11:09:00Z">
        <w:r w:rsidR="00EF2F44">
          <w:rPr>
            <w:rFonts w:ascii="Times New Roman" w:eastAsia="Times New Roman" w:hAnsi="Times New Roman" w:cs="Times New Roman"/>
            <w:color w:val="222222"/>
          </w:rPr>
          <w:t xml:space="preserve"> </w:t>
        </w:r>
      </w:ins>
      <w:del w:id="29" w:author="Ariana Huffmyer" w:date="2019-10-28T11:09:00Z">
        <w:r w:rsidR="00597577" w:rsidDel="00EF2F44">
          <w:rPr>
            <w:rFonts w:ascii="Times New Roman" w:eastAsia="Times New Roman" w:hAnsi="Times New Roman" w:cs="Times New Roman"/>
            <w:color w:val="222222"/>
          </w:rPr>
          <w:delText xml:space="preserve"> </w:delText>
        </w:r>
      </w:del>
      <w:r w:rsidR="00597577">
        <w:rPr>
          <w:rFonts w:ascii="Times New Roman" w:eastAsia="Times New Roman" w:hAnsi="Times New Roman" w:cs="Times New Roman"/>
          <w:color w:val="222222"/>
        </w:rPr>
        <w:t xml:space="preserve">estimated marginal means (EMMs) </w:t>
      </w:r>
      <w:r w:rsidR="00862412">
        <w:rPr>
          <w:rFonts w:ascii="Times New Roman" w:eastAsia="Times New Roman" w:hAnsi="Times New Roman" w:cs="Times New Roman"/>
          <w:color w:val="222222"/>
        </w:rPr>
        <w:t xml:space="preserve">in package </w:t>
      </w:r>
      <w:proofErr w:type="spellStart"/>
      <w:r w:rsidR="00862412" w:rsidRPr="00862412">
        <w:rPr>
          <w:rFonts w:ascii="Times New Roman" w:eastAsia="Times New Roman" w:hAnsi="Times New Roman" w:cs="Times New Roman"/>
          <w:i/>
          <w:iCs/>
          <w:color w:val="222222"/>
        </w:rPr>
        <w:t>emmeans</w:t>
      </w:r>
      <w:proofErr w:type="spellEnd"/>
      <w:r w:rsidR="00862412">
        <w:rPr>
          <w:rFonts w:ascii="Times New Roman" w:eastAsia="Times New Roman" w:hAnsi="Times New Roman" w:cs="Times New Roman"/>
          <w:color w:val="222222"/>
        </w:rPr>
        <w:t xml:space="preserve"> </w:t>
      </w:r>
      <w:r w:rsidR="00597577">
        <w:rPr>
          <w:rFonts w:ascii="Times New Roman" w:eastAsia="Times New Roman" w:hAnsi="Times New Roman" w:cs="Times New Roman"/>
          <w:color w:val="222222"/>
        </w:rPr>
        <w:fldChar w:fldCharType="begin" w:fldLock="1"/>
      </w:r>
      <w:r w:rsidR="00597577">
        <w:rPr>
          <w:rFonts w:ascii="Times New Roman" w:eastAsia="Times New Roman" w:hAnsi="Times New Roman" w:cs="Times New Roman"/>
          <w:color w:val="222222"/>
        </w:rPr>
        <w:instrText>ADDIN CSL_CITATION {"citationItems":[{"id":"ITEM-1","itemData":{"DOI":"10.1080/00031305.1980.10483031&gt;.License","ISBN":"9780792305866","author":[{"dropping-particle":"","family":"Lenth","given":"Russell","non-dropping-particle":"","parse-names":false,"suffix":""},{"dropping-particle":"","family":"Singmann","given":"Henrik","non-dropping-particle":"","parse-names":false,"suffix":""},{"dropping-particle":"","family":"Love","given":"Jonathon","non-dropping-particle":"","parse-names":false,"suffix":""},{"dropping-particle":"","family":"Buerkner","given":"Paul","non-dropping-particle":"","parse-names":false,"suffix":""},{"dropping-particle":"","family":"Herve","given":"Maxime","non-dropping-particle":"","parse-names":false,"suffix":""}],"container-title":"R package version 1.15-15","id":"ITEM-1","issue":"1","issued":{"date-parts":[["2018"]]},"page":"216-221","title":"Emmeans","type":"article-journal","volume":"34"},"uris":["http://www.mendeley.com/documents/?uuid=40e0cefd-febd-4166-80e9-e21c7ca0b71a"]}],"mendeley":{"formattedCitation":"(Lenth, Singmann, Love, Buerkner, &amp; Herve, 2018)","manualFormatting":"(Lenth et al., 2018)","plainTextFormattedCitation":"(Lenth, Singmann, Love, Buerkner, &amp; Herve, 2018)"},"properties":{"noteIndex":0},"schema":"https://github.com/citation-style-language/schema/raw/master/csl-citation.json"}</w:instrText>
      </w:r>
      <w:r w:rsidR="00597577">
        <w:rPr>
          <w:rFonts w:ascii="Times New Roman" w:eastAsia="Times New Roman" w:hAnsi="Times New Roman" w:cs="Times New Roman"/>
          <w:color w:val="222222"/>
        </w:rPr>
        <w:fldChar w:fldCharType="separate"/>
      </w:r>
      <w:r w:rsidR="00597577" w:rsidRPr="00597577">
        <w:rPr>
          <w:rFonts w:ascii="Times New Roman" w:eastAsia="Times New Roman" w:hAnsi="Times New Roman" w:cs="Times New Roman"/>
          <w:noProof/>
          <w:color w:val="222222"/>
        </w:rPr>
        <w:t>(Lenth</w:t>
      </w:r>
      <w:r w:rsidR="00597577">
        <w:rPr>
          <w:rFonts w:ascii="Times New Roman" w:eastAsia="Times New Roman" w:hAnsi="Times New Roman" w:cs="Times New Roman"/>
          <w:noProof/>
          <w:color w:val="222222"/>
        </w:rPr>
        <w:t xml:space="preserve"> et al., </w:t>
      </w:r>
      <w:r w:rsidR="00597577" w:rsidRPr="00597577">
        <w:rPr>
          <w:rFonts w:ascii="Times New Roman" w:eastAsia="Times New Roman" w:hAnsi="Times New Roman" w:cs="Times New Roman"/>
          <w:noProof/>
          <w:color w:val="222222"/>
        </w:rPr>
        <w:t>2018)</w:t>
      </w:r>
      <w:r w:rsidR="00597577">
        <w:rPr>
          <w:rFonts w:ascii="Times New Roman" w:eastAsia="Times New Roman" w:hAnsi="Times New Roman" w:cs="Times New Roman"/>
          <w:color w:val="222222"/>
        </w:rPr>
        <w:fldChar w:fldCharType="end"/>
      </w:r>
      <w:r w:rsidR="00BB11B1">
        <w:rPr>
          <w:rFonts w:ascii="Times New Roman" w:eastAsia="Times New Roman" w:hAnsi="Times New Roman" w:cs="Times New Roman"/>
          <w:color w:val="222222"/>
        </w:rPr>
        <w:t>.</w:t>
      </w:r>
      <w:r w:rsidR="00597577">
        <w:rPr>
          <w:rFonts w:ascii="Times New Roman" w:eastAsia="Times New Roman" w:hAnsi="Times New Roman" w:cs="Times New Roman"/>
          <w:color w:val="222222"/>
        </w:rPr>
        <w:t xml:space="preserve"> </w:t>
      </w:r>
      <w:ins w:id="30" w:author="Ariana Huffmyer" w:date="2019-10-28T11:09:00Z">
        <w:r w:rsidR="00EF2F44">
          <w:rPr>
            <w:rFonts w:ascii="Times New Roman" w:eastAsia="Times New Roman" w:hAnsi="Times New Roman" w:cs="Times New Roman"/>
            <w:color w:val="222222"/>
          </w:rPr>
          <w:t>Analysis of dropped spines</w:t>
        </w:r>
      </w:ins>
      <w:ins w:id="31" w:author="Ariana Huffmyer" w:date="2019-10-28T11:10:00Z">
        <w:r w:rsidR="00EF2F44">
          <w:rPr>
            <w:rFonts w:ascii="Times New Roman" w:eastAsia="Times New Roman" w:hAnsi="Times New Roman" w:cs="Times New Roman"/>
            <w:color w:val="222222"/>
          </w:rPr>
          <w:t xml:space="preserve"> was conducted using a non-parametric Kruskal-Wallis test </w:t>
        </w:r>
        <w:r w:rsidR="00EF2F44">
          <w:rPr>
            <w:rFonts w:ascii="Times New Roman" w:eastAsia="Times New Roman" w:hAnsi="Times New Roman" w:cs="Times New Roman"/>
            <w:color w:val="222222"/>
          </w:rPr>
          <w:t xml:space="preserve">followed by a post hoc Dunn’s Test with a </w:t>
        </w:r>
        <w:proofErr w:type="spellStart"/>
        <w:r w:rsidR="00EF2F44">
          <w:rPr>
            <w:rFonts w:ascii="Times New Roman" w:eastAsia="Times New Roman" w:hAnsi="Times New Roman" w:cs="Times New Roman"/>
            <w:color w:val="222222"/>
          </w:rPr>
          <w:t>Bonferonni</w:t>
        </w:r>
        <w:proofErr w:type="spellEnd"/>
        <w:r w:rsidR="00EF2F44">
          <w:rPr>
            <w:rFonts w:ascii="Times New Roman" w:eastAsia="Times New Roman" w:hAnsi="Times New Roman" w:cs="Times New Roman"/>
            <w:color w:val="222222"/>
          </w:rPr>
          <w:t xml:space="preserve"> adjustment </w:t>
        </w:r>
        <w:r w:rsidR="00EF2F44">
          <w:rPr>
            <w:rFonts w:ascii="Times New Roman" w:eastAsia="Times New Roman" w:hAnsi="Times New Roman" w:cs="Times New Roman"/>
            <w:color w:val="222222"/>
          </w:rPr>
          <w:fldChar w:fldCharType="begin" w:fldLock="1"/>
        </w:r>
        <w:r w:rsidR="00EF2F44">
          <w:rPr>
            <w:rFonts w:ascii="Times New Roman" w:eastAsia="Times New Roman" w:hAnsi="Times New Roman" w:cs="Times New Roman"/>
            <w:color w:val="222222"/>
          </w:rPr>
          <w:instrText>ADDIN CSL_CITATION {"citationItems":[{"id":"ITEM-1","itemData":{"abstract":"Description Computes Dunn's test (1964) for stochastic dominance and reports the re-sults among multiple pairwise comparisons after a Kruskal-Wallis test for stochastic domi-nance among k groups (Kruskal and Wallis, 1952). The interpretation of stochastic domi-nance requires an assump-tion that the CDF of one group does not cross the CDF of the other. 'dunn.test' makes k(k-1)/2 multiple pairwise comparisons based on Dunn's z-test-statistic approximations to the ac-tual rank statistics. The null hypothesis for each pairwise comparison is that the probabil-ity of observing a randomly selected value from the first group that is larger than a randomly se-lected value from the second group equals one half; this null hypothesis corre-sponds to that of the Wilcoxon-Mann-Whitney rank-sum test. Like the rank-sum test, if the data can be assumed to be continuous, and the distributions are assumed identi-cal except for a difference in location, Dunn's test may be understood as a test for median differ-ence. 'dunn.test' accounts for tied ranks.","author":[{"dropping-particle":"","family":"Alexis Dinno","given":"Author","non-dropping-particle":"","parse-names":false,"suffix":""},{"dropping-particle":"","family":"Alexis Dinno","given":"Maintainer","non-dropping-particle":"","parse-names":false,"suffix":""}],"id":"ITEM-1","issued":{"date-parts":[["2017"]]},"page":"1-7","title":"Title Dunn's Test of Multiple Comparisons Using Rank Sums","type":"article-journal"},"uris":["http://www.mendeley.com/documents/?uuid=b38f93f2-7e32-481e-83d3-d3c3ee4883a6"]}],"mendeley":{"formattedCitation":"(Alexis Dinno &amp; Alexis Dinno, 2017)","manualFormatting":"(Alexis Dinno, 2017)","plainTextFormattedCitation":"(Alexis Dinno &amp; Alexis Dinno, 2017)","previouslyFormattedCitation":"(Alexis Dinno &amp; Alexis Dinno, 2017)"},"properties":{"noteIndex":0},"schema":"https://github.com/citation-style-language/schema/raw/master/csl-citation.json"}</w:instrText>
        </w:r>
        <w:r w:rsidR="00EF2F44">
          <w:rPr>
            <w:rFonts w:ascii="Times New Roman" w:eastAsia="Times New Roman" w:hAnsi="Times New Roman" w:cs="Times New Roman"/>
            <w:color w:val="222222"/>
          </w:rPr>
          <w:fldChar w:fldCharType="separate"/>
        </w:r>
        <w:r w:rsidR="00EF2F44" w:rsidRPr="00597577">
          <w:rPr>
            <w:rFonts w:ascii="Times New Roman" w:eastAsia="Times New Roman" w:hAnsi="Times New Roman" w:cs="Times New Roman"/>
            <w:noProof/>
            <w:color w:val="222222"/>
          </w:rPr>
          <w:t>(Alexis Dinn</w:t>
        </w:r>
        <w:r w:rsidR="00EF2F44">
          <w:rPr>
            <w:rFonts w:ascii="Times New Roman" w:eastAsia="Times New Roman" w:hAnsi="Times New Roman" w:cs="Times New Roman"/>
            <w:noProof/>
            <w:color w:val="222222"/>
          </w:rPr>
          <w:t>o</w:t>
        </w:r>
        <w:r w:rsidR="00EF2F44" w:rsidRPr="00597577">
          <w:rPr>
            <w:rFonts w:ascii="Times New Roman" w:eastAsia="Times New Roman" w:hAnsi="Times New Roman" w:cs="Times New Roman"/>
            <w:noProof/>
            <w:color w:val="222222"/>
          </w:rPr>
          <w:t>, 2017)</w:t>
        </w:r>
        <w:r w:rsidR="00EF2F44">
          <w:rPr>
            <w:rFonts w:ascii="Times New Roman" w:eastAsia="Times New Roman" w:hAnsi="Times New Roman" w:cs="Times New Roman"/>
            <w:color w:val="222222"/>
          </w:rPr>
          <w:fldChar w:fldCharType="end"/>
        </w:r>
        <w:r w:rsidR="00EF2F44">
          <w:rPr>
            <w:rFonts w:ascii="Times New Roman" w:eastAsia="Times New Roman" w:hAnsi="Times New Roman" w:cs="Times New Roman"/>
            <w:color w:val="222222"/>
          </w:rPr>
          <w:t xml:space="preserve"> as the normality assumption was violated. </w:t>
        </w:r>
      </w:ins>
      <w:del w:id="32" w:author="Ariana Huffmyer" w:date="2019-10-28T11:10:00Z">
        <w:r w:rsidR="0031091F" w:rsidDel="00EF2F44">
          <w:rPr>
            <w:rFonts w:ascii="Times New Roman" w:eastAsia="Times New Roman" w:hAnsi="Times New Roman" w:cs="Times New Roman"/>
            <w:color w:val="222222"/>
          </w:rPr>
          <w:delText xml:space="preserve">For effect of treatments on </w:delText>
        </w:r>
        <w:r w:rsidR="00066875" w:rsidDel="00EF2F44">
          <w:rPr>
            <w:rFonts w:ascii="Times New Roman" w:eastAsia="Times New Roman" w:hAnsi="Times New Roman" w:cs="Times New Roman"/>
            <w:color w:val="222222"/>
          </w:rPr>
          <w:delText>number of</w:delText>
        </w:r>
        <w:r w:rsidR="0031091F" w:rsidDel="00EF2F44">
          <w:rPr>
            <w:rFonts w:ascii="Times New Roman" w:eastAsia="Times New Roman" w:hAnsi="Times New Roman" w:cs="Times New Roman"/>
            <w:color w:val="222222"/>
          </w:rPr>
          <w:delText xml:space="preserve"> spines</w:delText>
        </w:r>
        <w:r w:rsidR="00066875" w:rsidDel="00EF2F44">
          <w:rPr>
            <w:rFonts w:ascii="Times New Roman" w:eastAsia="Times New Roman" w:hAnsi="Times New Roman" w:cs="Times New Roman"/>
            <w:color w:val="222222"/>
          </w:rPr>
          <w:delText xml:space="preserve"> dropped</w:delText>
        </w:r>
        <w:r w:rsidR="0031091F" w:rsidDel="00EF2F44">
          <w:rPr>
            <w:rFonts w:ascii="Times New Roman" w:eastAsia="Times New Roman" w:hAnsi="Times New Roman" w:cs="Times New Roman"/>
            <w:color w:val="222222"/>
          </w:rPr>
          <w:delText xml:space="preserve">, data were </w:delText>
        </w:r>
        <w:r w:rsidR="00BB11B1" w:rsidDel="00EF2F44">
          <w:rPr>
            <w:rFonts w:ascii="Times New Roman" w:eastAsia="Times New Roman" w:hAnsi="Times New Roman" w:cs="Times New Roman"/>
            <w:color w:val="222222"/>
          </w:rPr>
          <w:delText xml:space="preserve">not </w:delText>
        </w:r>
        <w:r w:rsidR="001A5735" w:rsidDel="00EF2F44">
          <w:rPr>
            <w:rFonts w:ascii="Times New Roman" w:eastAsia="Times New Roman" w:hAnsi="Times New Roman" w:cs="Times New Roman"/>
            <w:color w:val="222222"/>
          </w:rPr>
          <w:delText>norma</w:delText>
        </w:r>
        <w:r w:rsidR="0031091F" w:rsidDel="00EF2F44">
          <w:rPr>
            <w:rFonts w:ascii="Times New Roman" w:eastAsia="Times New Roman" w:hAnsi="Times New Roman" w:cs="Times New Roman"/>
            <w:color w:val="222222"/>
          </w:rPr>
          <w:delText xml:space="preserve">l and were therefore analyzed </w:delText>
        </w:r>
        <w:r w:rsidR="001A5735" w:rsidDel="00EF2F44">
          <w:rPr>
            <w:rFonts w:ascii="Times New Roman" w:eastAsia="Times New Roman" w:hAnsi="Times New Roman" w:cs="Times New Roman"/>
            <w:color w:val="222222"/>
          </w:rPr>
          <w:delText xml:space="preserve">using the </w:delText>
        </w:r>
        <w:r w:rsidR="00BB11B1" w:rsidDel="00EF2F44">
          <w:rPr>
            <w:rFonts w:ascii="Times New Roman" w:eastAsia="Times New Roman" w:hAnsi="Times New Roman" w:cs="Times New Roman"/>
            <w:color w:val="222222"/>
          </w:rPr>
          <w:delText xml:space="preserve">nonparametric </w:delText>
        </w:r>
        <w:r w:rsidR="00002320" w:rsidDel="00EF2F44">
          <w:rPr>
            <w:rFonts w:ascii="Times New Roman" w:eastAsia="Times New Roman" w:hAnsi="Times New Roman" w:cs="Times New Roman"/>
            <w:color w:val="222222"/>
            <w:lang w:val="haw-US"/>
          </w:rPr>
          <w:delText>K</w:delText>
        </w:r>
        <w:r w:rsidR="00E53DF4" w:rsidDel="00EF2F44">
          <w:rPr>
            <w:rFonts w:ascii="Times New Roman" w:eastAsia="Times New Roman" w:hAnsi="Times New Roman" w:cs="Times New Roman"/>
            <w:color w:val="222222"/>
            <w:lang w:val="haw-US"/>
          </w:rPr>
          <w:delText>ruskall-</w:delText>
        </w:r>
        <w:r w:rsidR="0031091F" w:rsidDel="00EF2F44">
          <w:rPr>
            <w:rFonts w:ascii="Times New Roman" w:eastAsia="Times New Roman" w:hAnsi="Times New Roman" w:cs="Times New Roman"/>
            <w:color w:val="222222"/>
          </w:rPr>
          <w:delText>W</w:delText>
        </w:r>
        <w:r w:rsidR="00E53DF4" w:rsidDel="00EF2F44">
          <w:rPr>
            <w:rFonts w:ascii="Times New Roman" w:eastAsia="Times New Roman" w:hAnsi="Times New Roman" w:cs="Times New Roman"/>
            <w:color w:val="222222"/>
            <w:lang w:val="haw-US"/>
          </w:rPr>
          <w:delText>allis</w:delText>
        </w:r>
        <w:r w:rsidR="0031091F" w:rsidDel="00EF2F44">
          <w:rPr>
            <w:rFonts w:ascii="Times New Roman" w:eastAsia="Times New Roman" w:hAnsi="Times New Roman" w:cs="Times New Roman"/>
            <w:color w:val="222222"/>
          </w:rPr>
          <w:delText xml:space="preserve"> test followed by a post hoc </w:delText>
        </w:r>
        <w:r w:rsidR="00597577" w:rsidDel="00EF2F44">
          <w:rPr>
            <w:rFonts w:ascii="Times New Roman" w:eastAsia="Times New Roman" w:hAnsi="Times New Roman" w:cs="Times New Roman"/>
            <w:color w:val="222222"/>
          </w:rPr>
          <w:delText>Dunn’s Test</w:delText>
        </w:r>
        <w:r w:rsidR="00862412" w:rsidDel="00EF2F44">
          <w:rPr>
            <w:rFonts w:ascii="Times New Roman" w:eastAsia="Times New Roman" w:hAnsi="Times New Roman" w:cs="Times New Roman"/>
            <w:color w:val="222222"/>
          </w:rPr>
          <w:delText xml:space="preserve"> with a Bonferonni adjustment</w:delText>
        </w:r>
        <w:r w:rsidR="00597577" w:rsidDel="00EF2F44">
          <w:rPr>
            <w:rFonts w:ascii="Times New Roman" w:eastAsia="Times New Roman" w:hAnsi="Times New Roman" w:cs="Times New Roman"/>
            <w:color w:val="222222"/>
          </w:rPr>
          <w:delText xml:space="preserve"> </w:delText>
        </w:r>
        <w:r w:rsidR="00597577" w:rsidDel="00EF2F44">
          <w:rPr>
            <w:rFonts w:ascii="Times New Roman" w:eastAsia="Times New Roman" w:hAnsi="Times New Roman" w:cs="Times New Roman"/>
            <w:color w:val="222222"/>
          </w:rPr>
          <w:fldChar w:fldCharType="begin" w:fldLock="1"/>
        </w:r>
        <w:r w:rsidR="00597577" w:rsidDel="00EF2F44">
          <w:rPr>
            <w:rFonts w:ascii="Times New Roman" w:eastAsia="Times New Roman" w:hAnsi="Times New Roman" w:cs="Times New Roman"/>
            <w:color w:val="222222"/>
          </w:rPr>
          <w:delInstrText>ADDIN CSL_CITATION {"citationItems":[{"id":"ITEM-1","itemData":{"abstract":"Description Computes Dunn's test (1964) for stochastic dominance and reports the re-sults among multiple pairwise comparisons after a Kruskal-Wallis test for stochastic domi-nance among k groups (Kruskal and Wallis, 1952). The interpretation of stochastic domi-nance requires an assump-tion that the CDF of one group does not cross the CDF of the other. 'dunn.test' makes k(k-1)/2 multiple pairwise comparisons based on Dunn's z-test-statistic approximations to the ac-tual rank statistics. The null hypothesis for each pairwise comparison is that the probabil-ity of observing a randomly selected value from the first group that is larger than a randomly se-lected value from the second group equals one half; this null hypothesis corre-sponds to that of the Wilcoxon-Mann-Whitney rank-sum test. Like the rank-sum test, if the data can be assumed to be continuous, and the distributions are assumed identi-cal except for a difference in location, Dunn's test may be understood as a test for median differ-ence. 'dunn.test' accounts for tied ranks.","author":[{"dropping-particle":"","family":"Alexis Dinno","given":"Author","non-dropping-particle":"","parse-names":false,"suffix":""},{"dropping-particle":"","family":"Alexis Dinno","given":"Maintainer","non-dropping-particle":"","parse-names":false,"suffix":""}],"id":"ITEM-1","issued":{"date-parts":[["2017"]]},"page":"1-7","title":"Title Dunn's Test of Multiple Comparisons Using Rank Sums","type":"article-journal"},"uris":["http://www.mendeley.com/documents/?uuid=b38f93f2-7e32-481e-83d3-d3c3ee4883a6"]}],"mendeley":{"formattedCitation":"(Alexis Dinno &amp; Alexis Dinno, 2017)","manualFormatting":"(Alexis Dinno, 2017)","plainTextFormattedCitation":"(Alexis Dinno &amp; Alexis Dinno, 2017)","previouslyFormattedCitation":"(Alexis Dinno &amp; Alexis Dinno, 2017)"},"properties":{"noteIndex":0},"schema":"https://github.com/citation-style-language/schema/raw/master/csl-citation.json"}</w:delInstrText>
        </w:r>
        <w:r w:rsidR="00597577" w:rsidDel="00EF2F44">
          <w:rPr>
            <w:rFonts w:ascii="Times New Roman" w:eastAsia="Times New Roman" w:hAnsi="Times New Roman" w:cs="Times New Roman"/>
            <w:color w:val="222222"/>
          </w:rPr>
          <w:fldChar w:fldCharType="separate"/>
        </w:r>
        <w:r w:rsidR="00597577" w:rsidRPr="00597577" w:rsidDel="00EF2F44">
          <w:rPr>
            <w:rFonts w:ascii="Times New Roman" w:eastAsia="Times New Roman" w:hAnsi="Times New Roman" w:cs="Times New Roman"/>
            <w:noProof/>
            <w:color w:val="222222"/>
          </w:rPr>
          <w:delText>(Alexis Dinn</w:delText>
        </w:r>
        <w:r w:rsidR="00597577" w:rsidDel="00EF2F44">
          <w:rPr>
            <w:rFonts w:ascii="Times New Roman" w:eastAsia="Times New Roman" w:hAnsi="Times New Roman" w:cs="Times New Roman"/>
            <w:noProof/>
            <w:color w:val="222222"/>
          </w:rPr>
          <w:delText>o</w:delText>
        </w:r>
        <w:r w:rsidR="00597577" w:rsidRPr="00597577" w:rsidDel="00EF2F44">
          <w:rPr>
            <w:rFonts w:ascii="Times New Roman" w:eastAsia="Times New Roman" w:hAnsi="Times New Roman" w:cs="Times New Roman"/>
            <w:noProof/>
            <w:color w:val="222222"/>
          </w:rPr>
          <w:delText>, 2017)</w:delText>
        </w:r>
        <w:r w:rsidR="00597577" w:rsidDel="00EF2F44">
          <w:rPr>
            <w:rFonts w:ascii="Times New Roman" w:eastAsia="Times New Roman" w:hAnsi="Times New Roman" w:cs="Times New Roman"/>
            <w:color w:val="222222"/>
          </w:rPr>
          <w:fldChar w:fldCharType="end"/>
        </w:r>
        <w:r w:rsidR="00597577" w:rsidDel="00EF2F44">
          <w:rPr>
            <w:rFonts w:ascii="Times New Roman" w:eastAsia="Times New Roman" w:hAnsi="Times New Roman" w:cs="Times New Roman"/>
            <w:color w:val="222222"/>
          </w:rPr>
          <w:delText>.</w:delText>
        </w:r>
        <w:r w:rsidR="00862412" w:rsidDel="00EF2F44">
          <w:rPr>
            <w:rFonts w:ascii="Times New Roman" w:eastAsia="Times New Roman" w:hAnsi="Times New Roman" w:cs="Times New Roman"/>
            <w:color w:val="222222"/>
          </w:rPr>
          <w:delText xml:space="preserve"> </w:delText>
        </w:r>
      </w:del>
      <w:r w:rsidR="00862412" w:rsidRPr="003C23E4">
        <w:rPr>
          <w:rFonts w:ascii="Times New Roman" w:eastAsia="Times New Roman" w:hAnsi="Times New Roman" w:cs="Times New Roman"/>
          <w:color w:val="222222"/>
        </w:rPr>
        <w:t xml:space="preserve">Data </w:t>
      </w:r>
      <w:r w:rsidR="00862412">
        <w:rPr>
          <w:rFonts w:ascii="Times New Roman" w:eastAsia="Times New Roman" w:hAnsi="Times New Roman" w:cs="Times New Roman"/>
          <w:color w:val="222222"/>
        </w:rPr>
        <w:t xml:space="preserve">visualization and </w:t>
      </w:r>
      <w:r w:rsidR="00862412" w:rsidRPr="003C23E4">
        <w:rPr>
          <w:rFonts w:ascii="Times New Roman" w:eastAsia="Times New Roman" w:hAnsi="Times New Roman" w:cs="Times New Roman"/>
          <w:color w:val="222222"/>
        </w:rPr>
        <w:t xml:space="preserve">analysis was conducted using the programs JMP® Pro 13.1.0 </w:t>
      </w:r>
      <w:ins w:id="33" w:author="Ariana Huffmyer" w:date="2019-10-28T11:10:00Z">
        <w:r w:rsidR="00EF2F44">
          <w:rPr>
            <w:rFonts w:ascii="Times New Roman" w:eastAsia="Times New Roman" w:hAnsi="Times New Roman" w:cs="Times New Roman"/>
            <w:color w:val="222222"/>
          </w:rPr>
          <w:t xml:space="preserve">(citation?) </w:t>
        </w:r>
      </w:ins>
      <w:r w:rsidR="00862412" w:rsidRPr="003C23E4">
        <w:rPr>
          <w:rFonts w:ascii="Times New Roman" w:eastAsia="Times New Roman" w:hAnsi="Times New Roman" w:cs="Times New Roman"/>
          <w:color w:val="222222"/>
        </w:rPr>
        <w:t>and R Version 1.2.1335</w:t>
      </w:r>
      <w:r w:rsidR="00862412" w:rsidRPr="003C23E4">
        <w:rPr>
          <w:rFonts w:ascii="Times New Roman" w:eastAsia="Times New Roman" w:hAnsi="Times New Roman" w:cs="Times New Roman"/>
          <w:color w:val="222222"/>
          <w:lang w:val="haw-US"/>
        </w:rPr>
        <w:t xml:space="preserve"> </w:t>
      </w:r>
      <w:r w:rsidR="00862412" w:rsidRPr="003C23E4">
        <w:rPr>
          <w:rFonts w:ascii="Times New Roman" w:eastAsia="Times New Roman" w:hAnsi="Times New Roman" w:cs="Times New Roman"/>
          <w:color w:val="222222"/>
        </w:rPr>
        <w:fldChar w:fldCharType="begin" w:fldLock="1"/>
      </w:r>
      <w:r w:rsidR="00862412" w:rsidRPr="003C23E4">
        <w:rPr>
          <w:rFonts w:ascii="Times New Roman" w:eastAsia="Times New Roman" w:hAnsi="Times New Roman" w:cs="Times New Roman"/>
          <w:color w:val="222222"/>
        </w:rPr>
        <w:instrText>ADDIN CSL_CITATION {"citationItems":[{"id":"ITEM-1","itemData":{"author":[{"dropping-particle":"","family":"Team","given":"R Core","non-dropping-particle":"","parse-names":false,"suffix":""}],"id":"ITEM-1","issued":{"date-parts":[["2018"]]},"publisher":"R Foundation for Statistical Computing","publisher-place":"Vienna, Austria.","title":"R: A language and environment for statistical computing.","type":"article"},"uris":["http://www.mendeley.com/documents/?uuid=b58640a7-0d71-4d60-bba0-ea3623303914"]}],"mendeley":{"formattedCitation":"(Team, 2018)","manualFormatting":"(R Core Team, 2018)","plainTextFormattedCitation":"(Team, 2018)","previouslyFormattedCitation":"(Team, 2018)"},"properties":{"noteIndex":0},"schema":"https://github.com/citation-style-language/schema/raw/master/csl-citation.json"}</w:instrText>
      </w:r>
      <w:r w:rsidR="00862412" w:rsidRPr="003C23E4">
        <w:rPr>
          <w:rFonts w:ascii="Times New Roman" w:eastAsia="Times New Roman" w:hAnsi="Times New Roman" w:cs="Times New Roman"/>
          <w:color w:val="222222"/>
        </w:rPr>
        <w:fldChar w:fldCharType="separate"/>
      </w:r>
      <w:r w:rsidR="00862412" w:rsidRPr="003C23E4">
        <w:rPr>
          <w:rFonts w:ascii="Times New Roman" w:eastAsia="Times New Roman" w:hAnsi="Times New Roman" w:cs="Times New Roman"/>
          <w:noProof/>
          <w:color w:val="222222"/>
        </w:rPr>
        <w:t>(</w:t>
      </w:r>
      <w:r w:rsidR="00862412" w:rsidRPr="003C23E4">
        <w:rPr>
          <w:rFonts w:ascii="Times New Roman" w:eastAsia="Times New Roman" w:hAnsi="Times New Roman" w:cs="Times New Roman"/>
          <w:noProof/>
          <w:color w:val="222222"/>
          <w:lang w:val="haw-US"/>
        </w:rPr>
        <w:t xml:space="preserve">R Core </w:t>
      </w:r>
      <w:r w:rsidR="00862412" w:rsidRPr="003C23E4">
        <w:rPr>
          <w:rFonts w:ascii="Times New Roman" w:eastAsia="Times New Roman" w:hAnsi="Times New Roman" w:cs="Times New Roman"/>
          <w:noProof/>
          <w:color w:val="222222"/>
        </w:rPr>
        <w:t>Team, 2018)</w:t>
      </w:r>
      <w:r w:rsidR="00862412" w:rsidRPr="003C23E4">
        <w:rPr>
          <w:rFonts w:ascii="Times New Roman" w:eastAsia="Times New Roman" w:hAnsi="Times New Roman" w:cs="Times New Roman"/>
          <w:color w:val="222222"/>
        </w:rPr>
        <w:fldChar w:fldCharType="end"/>
      </w:r>
      <w:r w:rsidR="00862412">
        <w:rPr>
          <w:rFonts w:ascii="Times New Roman" w:eastAsia="Times New Roman" w:hAnsi="Times New Roman" w:cs="Times New Roman"/>
          <w:color w:val="222222"/>
          <w:lang w:val="haw-US"/>
        </w:rPr>
        <w:t>.</w:t>
      </w:r>
      <w:ins w:id="34" w:author="Ariana Huffmyer" w:date="2019-10-28T11:10:00Z">
        <w:r w:rsidR="00EF2F44">
          <w:rPr>
            <w:rFonts w:ascii="Times New Roman" w:eastAsia="Times New Roman" w:hAnsi="Times New Roman" w:cs="Times New Roman"/>
            <w:color w:val="222222"/>
          </w:rPr>
          <w:t xml:space="preserve">  Open access citation</w:t>
        </w:r>
      </w:ins>
      <w:ins w:id="35" w:author="Ariana Huffmyer" w:date="2019-10-28T11:11:00Z">
        <w:r w:rsidR="00EF2F44">
          <w:rPr>
            <w:rFonts w:ascii="Times New Roman" w:eastAsia="Times New Roman" w:hAnsi="Times New Roman" w:cs="Times New Roman"/>
            <w:color w:val="222222"/>
          </w:rPr>
          <w:t xml:space="preserve"> (depending on what your committee wants)</w:t>
        </w:r>
      </w:ins>
      <w:ins w:id="36" w:author="Ariana Huffmyer" w:date="2019-10-28T11:10:00Z">
        <w:r w:rsidR="00EF2F44">
          <w:rPr>
            <w:rFonts w:ascii="Times New Roman" w:eastAsia="Times New Roman" w:hAnsi="Times New Roman" w:cs="Times New Roman"/>
            <w:color w:val="222222"/>
          </w:rPr>
          <w:t>?  Coul</w:t>
        </w:r>
      </w:ins>
      <w:ins w:id="37" w:author="Ariana Huffmyer" w:date="2019-10-28T11:11:00Z">
        <w:r w:rsidR="00EF2F44">
          <w:rPr>
            <w:rFonts w:ascii="Times New Roman" w:eastAsia="Times New Roman" w:hAnsi="Times New Roman" w:cs="Times New Roman"/>
            <w:color w:val="222222"/>
          </w:rPr>
          <w:t xml:space="preserve">d be something like: Data and scripts to </w:t>
        </w:r>
        <w:bookmarkStart w:id="38" w:name="_GoBack"/>
        <w:bookmarkEnd w:id="38"/>
        <w:r w:rsidR="00EF2F44">
          <w:rPr>
            <w:rFonts w:ascii="Times New Roman" w:eastAsia="Times New Roman" w:hAnsi="Times New Roman" w:cs="Times New Roman"/>
            <w:color w:val="222222"/>
          </w:rPr>
          <w:t>produce analysis and figures are available at github.com/</w:t>
        </w:r>
        <w:proofErr w:type="spellStart"/>
        <w:r w:rsidR="00EF2F44">
          <w:rPr>
            <w:rFonts w:ascii="Times New Roman" w:eastAsia="Times New Roman" w:hAnsi="Times New Roman" w:cs="Times New Roman"/>
            <w:color w:val="222222"/>
          </w:rPr>
          <w:t>Sesnos_project</w:t>
        </w:r>
        <w:proofErr w:type="spellEnd"/>
        <w:r w:rsidR="00EF2F44">
          <w:rPr>
            <w:rFonts w:ascii="Times New Roman" w:eastAsia="Times New Roman" w:hAnsi="Times New Roman" w:cs="Times New Roman"/>
            <w:color w:val="222222"/>
          </w:rPr>
          <w:t xml:space="preserve">. </w:t>
        </w:r>
      </w:ins>
    </w:p>
    <w:p w14:paraId="10F756F9" w14:textId="77777777" w:rsidR="00EF2F44" w:rsidRDefault="00EF2F44" w:rsidP="009F555F">
      <w:pPr>
        <w:spacing w:line="480" w:lineRule="auto"/>
        <w:rPr>
          <w:ins w:id="39" w:author="Ariana Huffmyer" w:date="2019-10-28T11:11:00Z"/>
          <w:rFonts w:ascii="Times New Roman" w:eastAsia="Times New Roman" w:hAnsi="Times New Roman" w:cs="Times New Roman"/>
          <w:color w:val="222222"/>
        </w:rPr>
      </w:pPr>
    </w:p>
    <w:p w14:paraId="78833350" w14:textId="1486C319" w:rsidR="00EF2F44" w:rsidRPr="00EF2F44" w:rsidRDefault="00EF2F44" w:rsidP="009F555F">
      <w:pPr>
        <w:spacing w:line="480" w:lineRule="auto"/>
        <w:rPr>
          <w:rFonts w:ascii="Times New Roman" w:eastAsia="Times New Roman" w:hAnsi="Times New Roman" w:cs="Times New Roman"/>
          <w:color w:val="222222"/>
          <w:rPrChange w:id="40" w:author="Ariana Huffmyer" w:date="2019-10-28T11:10:00Z">
            <w:rPr>
              <w:rFonts w:ascii="Times New Roman" w:eastAsia="Times New Roman" w:hAnsi="Times New Roman" w:cs="Times New Roman"/>
              <w:color w:val="222222"/>
            </w:rPr>
          </w:rPrChange>
        </w:rPr>
        <w:sectPr w:rsidR="00EF2F44" w:rsidRPr="00EF2F44" w:rsidSect="002C5339">
          <w:pgSz w:w="12240" w:h="15840"/>
          <w:pgMar w:top="1440" w:right="1440" w:bottom="1440" w:left="1440" w:header="720" w:footer="720" w:gutter="0"/>
          <w:cols w:space="720"/>
          <w:titlePg/>
          <w:docGrid w:linePitch="360"/>
        </w:sectPr>
      </w:pPr>
    </w:p>
    <w:p w14:paraId="1361C956" w14:textId="0737623D" w:rsidR="008860ED" w:rsidRPr="003C23E4" w:rsidRDefault="008860ED" w:rsidP="008860ED">
      <w:pPr>
        <w:jc w:val="center"/>
        <w:rPr>
          <w:rFonts w:ascii="Times New Roman" w:hAnsi="Times New Roman" w:cs="Times New Roman"/>
          <w:b/>
          <w:bCs/>
          <w:color w:val="000000" w:themeColor="text1"/>
        </w:rPr>
      </w:pPr>
      <w:r w:rsidRPr="003C23E4">
        <w:rPr>
          <w:rFonts w:ascii="Times New Roman" w:hAnsi="Times New Roman" w:cs="Times New Roman"/>
          <w:b/>
          <w:bCs/>
          <w:color w:val="000000" w:themeColor="text1"/>
        </w:rPr>
        <w:lastRenderedPageBreak/>
        <w:t>RESULTS</w:t>
      </w:r>
    </w:p>
    <w:p w14:paraId="29759786" w14:textId="77777777" w:rsidR="008860ED" w:rsidRPr="003C23E4" w:rsidRDefault="008860ED" w:rsidP="008860ED">
      <w:pPr>
        <w:rPr>
          <w:rFonts w:ascii="Times New Roman" w:hAnsi="Times New Roman" w:cs="Times New Roman"/>
          <w:b/>
          <w:bCs/>
          <w:color w:val="000000" w:themeColor="text1"/>
          <w:u w:val="single"/>
        </w:rPr>
      </w:pPr>
    </w:p>
    <w:p w14:paraId="654E79DD" w14:textId="7FF14711" w:rsidR="0036586D" w:rsidRPr="003C23E4" w:rsidRDefault="008860ED" w:rsidP="0036586D">
      <w:pPr>
        <w:rPr>
          <w:rFonts w:ascii="Times New Roman" w:hAnsi="Times New Roman" w:cs="Times New Roman"/>
          <w:color w:val="000000" w:themeColor="text1"/>
        </w:rPr>
      </w:pPr>
      <w:bookmarkStart w:id="41" w:name="EffectOnBodySize"/>
      <w:r w:rsidRPr="003C23E4">
        <w:rPr>
          <w:rFonts w:ascii="Times New Roman" w:hAnsi="Times New Roman" w:cs="Times New Roman"/>
          <w:b/>
          <w:bCs/>
          <w:color w:val="000000" w:themeColor="text1"/>
        </w:rPr>
        <w:t>Effect on Body Size</w:t>
      </w:r>
      <w:bookmarkEnd w:id="41"/>
      <w:r w:rsidRPr="003C23E4">
        <w:rPr>
          <w:rFonts w:ascii="Times New Roman" w:hAnsi="Times New Roman" w:cs="Times New Roman"/>
          <w:color w:val="000000" w:themeColor="text1"/>
        </w:rPr>
        <w:t>:</w:t>
      </w:r>
    </w:p>
    <w:p w14:paraId="664042D9" w14:textId="77777777" w:rsidR="000638BA" w:rsidRPr="003C23E4" w:rsidRDefault="000638BA" w:rsidP="0036586D">
      <w:pPr>
        <w:rPr>
          <w:rFonts w:ascii="Times New Roman" w:hAnsi="Times New Roman" w:cs="Times New Roman"/>
          <w:color w:val="000000" w:themeColor="text1"/>
        </w:rPr>
      </w:pPr>
    </w:p>
    <w:p w14:paraId="6BED7FA8" w14:textId="77E45E7E" w:rsidR="008860ED" w:rsidRPr="003C23E4" w:rsidRDefault="008860ED" w:rsidP="00DD7570">
      <w:pPr>
        <w:spacing w:line="480" w:lineRule="auto"/>
        <w:rPr>
          <w:rFonts w:ascii="Times New Roman" w:hAnsi="Times New Roman" w:cs="Times New Roman"/>
          <w:color w:val="000000" w:themeColor="text1"/>
          <w:lang w:val="haw-US"/>
        </w:rPr>
      </w:pPr>
      <w:r w:rsidRPr="003C23E4">
        <w:rPr>
          <w:rFonts w:ascii="Times New Roman" w:hAnsi="Times New Roman" w:cs="Times New Roman"/>
          <w:color w:val="000000" w:themeColor="text1"/>
        </w:rPr>
        <w:t xml:space="preserve">Mean test diameters did not differ significantly between individuals </w:t>
      </w:r>
      <w:r w:rsidR="00164AEC">
        <w:rPr>
          <w:rFonts w:ascii="Times New Roman" w:hAnsi="Times New Roman" w:cs="Times New Roman"/>
          <w:color w:val="000000" w:themeColor="text1"/>
        </w:rPr>
        <w:t xml:space="preserve">on the day of collection </w:t>
      </w:r>
      <w:r w:rsidRPr="003C23E4">
        <w:rPr>
          <w:rFonts w:ascii="Times New Roman" w:hAnsi="Times New Roman" w:cs="Times New Roman"/>
          <w:color w:val="000000" w:themeColor="text1"/>
        </w:rPr>
        <w:t>(</w:t>
      </w:r>
      <w:r w:rsidRPr="003C23E4">
        <w:rPr>
          <w:rFonts w:ascii="Times New Roman" w:hAnsi="Times New Roman" w:cs="Times New Roman"/>
          <w:noProof/>
          <w:lang w:val="haw-US"/>
        </w:rPr>
        <w:t xml:space="preserve">7.54 </w:t>
      </w:r>
      <w:r w:rsidRPr="003C23E4">
        <w:rPr>
          <w:rFonts w:ascii="Times New Roman" w:hAnsi="Times New Roman" w:cs="Times New Roman"/>
        </w:rPr>
        <w:sym w:font="Symbol" w:char="F0B1"/>
      </w:r>
      <w:r w:rsidRPr="003C23E4">
        <w:rPr>
          <w:rFonts w:ascii="Times New Roman" w:hAnsi="Times New Roman" w:cs="Times New Roman"/>
        </w:rPr>
        <w:t xml:space="preserve"> 0.</w:t>
      </w:r>
      <w:r w:rsidR="00682349">
        <w:rPr>
          <w:rFonts w:ascii="Times New Roman" w:hAnsi="Times New Roman" w:cs="Times New Roman"/>
        </w:rPr>
        <w:t xml:space="preserve">29 </w:t>
      </w:r>
      <w:r w:rsidRPr="003C23E4">
        <w:rPr>
          <w:rFonts w:ascii="Times New Roman" w:hAnsi="Times New Roman" w:cs="Times New Roman"/>
        </w:rPr>
        <w:t>mm</w:t>
      </w:r>
      <w:r w:rsidR="00164AEC">
        <w:rPr>
          <w:rFonts w:ascii="Times New Roman" w:hAnsi="Times New Roman" w:cs="Times New Roman"/>
        </w:rPr>
        <w:t xml:space="preserve">, </w:t>
      </w:r>
      <w:r w:rsidRPr="003C23E4">
        <w:rPr>
          <w:rFonts w:ascii="Times New Roman" w:hAnsi="Times New Roman" w:cs="Times New Roman"/>
          <w:lang w:val="haw-US"/>
        </w:rPr>
        <w:t xml:space="preserve">n=24, </w:t>
      </w:r>
      <w:r w:rsidRPr="003C23E4">
        <w:rPr>
          <w:rFonts w:ascii="Times New Roman" w:hAnsi="Times New Roman" w:cs="Times New Roman"/>
          <w:color w:val="000000" w:themeColor="text1"/>
        </w:rPr>
        <w:t>F</w:t>
      </w:r>
      <w:r w:rsidRPr="003C23E4">
        <w:rPr>
          <w:rFonts w:ascii="Times New Roman" w:hAnsi="Times New Roman" w:cs="Times New Roman"/>
          <w:color w:val="000000" w:themeColor="text1"/>
          <w:vertAlign w:val="subscript"/>
        </w:rPr>
        <w:t>3,20</w:t>
      </w:r>
      <w:r w:rsidRPr="003C23E4">
        <w:rPr>
          <w:rFonts w:ascii="Times New Roman" w:hAnsi="Times New Roman" w:cs="Times New Roman"/>
          <w:color w:val="000000" w:themeColor="text1"/>
        </w:rPr>
        <w:t>=0.85</w:t>
      </w:r>
      <w:r w:rsidR="00682349">
        <w:rPr>
          <w:rFonts w:ascii="Times New Roman" w:hAnsi="Times New Roman" w:cs="Times New Roman"/>
          <w:color w:val="000000" w:themeColor="text1"/>
        </w:rPr>
        <w:t>1</w:t>
      </w:r>
      <w:r w:rsidRPr="003C23E4">
        <w:rPr>
          <w:rFonts w:ascii="Times New Roman" w:hAnsi="Times New Roman" w:cs="Times New Roman"/>
          <w:color w:val="000000" w:themeColor="text1"/>
        </w:rPr>
        <w:t>, p&lt;0.4825</w:t>
      </w:r>
      <w:r w:rsidR="00682349">
        <w:rPr>
          <w:rFonts w:ascii="Times New Roman" w:hAnsi="Times New Roman" w:cs="Times New Roman"/>
          <w:color w:val="000000" w:themeColor="text1"/>
        </w:rPr>
        <w:t>, one-way ANVOA</w:t>
      </w:r>
      <w:r w:rsidRPr="003C23E4">
        <w:rPr>
          <w:rFonts w:ascii="Times New Roman" w:hAnsi="Times New Roman" w:cs="Times New Roman"/>
          <w:color w:val="000000" w:themeColor="text1"/>
        </w:rPr>
        <w:t>).</w:t>
      </w:r>
      <w:r w:rsidR="0036586D" w:rsidRPr="003C23E4">
        <w:rPr>
          <w:rFonts w:ascii="Times New Roman" w:hAnsi="Times New Roman" w:cs="Times New Roman"/>
          <w:color w:val="000000" w:themeColor="text1"/>
          <w:lang w:val="haw-US"/>
        </w:rPr>
        <w:t xml:space="preserve"> </w:t>
      </w:r>
      <w:r w:rsidRPr="003C23E4">
        <w:rPr>
          <w:rFonts w:ascii="Times New Roman" w:hAnsi="Times New Roman" w:cs="Times New Roman"/>
          <w:color w:val="000000" w:themeColor="text1"/>
        </w:rPr>
        <w:t xml:space="preserve">After </w:t>
      </w:r>
      <w:r w:rsidR="00164AEC">
        <w:rPr>
          <w:rFonts w:ascii="Times New Roman" w:hAnsi="Times New Roman" w:cs="Times New Roman"/>
          <w:color w:val="000000" w:themeColor="text1"/>
        </w:rPr>
        <w:t xml:space="preserve">the </w:t>
      </w:r>
      <w:r w:rsidRPr="003C23E4">
        <w:rPr>
          <w:rFonts w:ascii="Times New Roman" w:hAnsi="Times New Roman" w:cs="Times New Roman"/>
          <w:color w:val="000000" w:themeColor="text1"/>
        </w:rPr>
        <w:t xml:space="preserve">two-week acclimation period and subsequent ramp-up of conditions, urchin test diameters were not significantly different </w:t>
      </w:r>
      <w:r w:rsidRPr="003C23E4">
        <w:rPr>
          <w:rFonts w:ascii="Times New Roman" w:hAnsi="Times New Roman" w:cs="Times New Roman"/>
          <w:color w:val="000000" w:themeColor="text1"/>
          <w:lang w:val="haw-US"/>
        </w:rPr>
        <w:t xml:space="preserve">by treatments </w:t>
      </w:r>
      <w:r w:rsidRPr="003C23E4">
        <w:rPr>
          <w:rFonts w:ascii="Times New Roman" w:hAnsi="Times New Roman" w:cs="Times New Roman"/>
          <w:color w:val="000000" w:themeColor="text1"/>
        </w:rPr>
        <w:t>(</w:t>
      </w:r>
      <w:r w:rsidRPr="003C23E4">
        <w:rPr>
          <w:rFonts w:ascii="Times New Roman" w:hAnsi="Times New Roman" w:cs="Times New Roman"/>
          <w:color w:val="000000" w:themeColor="text1"/>
          <w:lang w:val="haw-US"/>
        </w:rPr>
        <w:t xml:space="preserve">16.12 </w:t>
      </w:r>
      <w:r w:rsidRPr="003C23E4">
        <w:rPr>
          <w:rFonts w:ascii="Times New Roman" w:hAnsi="Times New Roman" w:cs="Times New Roman"/>
        </w:rPr>
        <w:sym w:font="Symbol" w:char="F0B1"/>
      </w:r>
      <w:r w:rsidRPr="003C23E4">
        <w:rPr>
          <w:rFonts w:ascii="Times New Roman" w:hAnsi="Times New Roman" w:cs="Times New Roman"/>
          <w:lang w:val="haw-US"/>
        </w:rPr>
        <w:t xml:space="preserve"> </w:t>
      </w:r>
      <w:r w:rsidRPr="003C23E4">
        <w:rPr>
          <w:rFonts w:ascii="Times New Roman" w:hAnsi="Times New Roman" w:cs="Times New Roman"/>
          <w:color w:val="000000" w:themeColor="text1"/>
          <w:lang w:val="haw-US"/>
        </w:rPr>
        <w:t>0.</w:t>
      </w:r>
      <w:r w:rsidR="00682349">
        <w:rPr>
          <w:rFonts w:ascii="Times New Roman" w:hAnsi="Times New Roman" w:cs="Times New Roman"/>
          <w:color w:val="000000" w:themeColor="text1"/>
        </w:rPr>
        <w:t>67</w:t>
      </w:r>
      <w:r w:rsidRPr="003C23E4">
        <w:rPr>
          <w:rFonts w:ascii="Times New Roman" w:hAnsi="Times New Roman" w:cs="Times New Roman"/>
          <w:color w:val="000000" w:themeColor="text1"/>
          <w:lang w:val="haw-US"/>
        </w:rPr>
        <w:t xml:space="preserve"> mm, n=24, </w:t>
      </w:r>
      <w:r w:rsidRPr="003C23E4">
        <w:rPr>
          <w:rFonts w:ascii="Times New Roman" w:hAnsi="Times New Roman" w:cs="Times New Roman"/>
          <w:color w:val="000000" w:themeColor="text1"/>
        </w:rPr>
        <w:t>F</w:t>
      </w:r>
      <w:r w:rsidRPr="003C23E4">
        <w:rPr>
          <w:rFonts w:ascii="Times New Roman" w:hAnsi="Times New Roman" w:cs="Times New Roman"/>
          <w:color w:val="000000" w:themeColor="text1"/>
          <w:vertAlign w:val="subscript"/>
        </w:rPr>
        <w:t>3,20</w:t>
      </w:r>
      <w:r w:rsidRPr="003C23E4">
        <w:rPr>
          <w:rFonts w:ascii="Times New Roman" w:hAnsi="Times New Roman" w:cs="Times New Roman"/>
          <w:color w:val="000000" w:themeColor="text1"/>
        </w:rPr>
        <w:t>=1.0907, p</w:t>
      </w:r>
      <w:r w:rsidR="00BC55AE" w:rsidRPr="003C23E4">
        <w:rPr>
          <w:rFonts w:ascii="Times New Roman" w:hAnsi="Times New Roman" w:cs="Times New Roman"/>
          <w:color w:val="000000" w:themeColor="text1"/>
          <w:lang w:val="haw-US"/>
        </w:rPr>
        <w:t>=</w:t>
      </w:r>
      <w:r w:rsidRPr="003C23E4">
        <w:rPr>
          <w:rFonts w:ascii="Times New Roman" w:hAnsi="Times New Roman" w:cs="Times New Roman"/>
          <w:color w:val="000000" w:themeColor="text1"/>
        </w:rPr>
        <w:t>0.3759</w:t>
      </w:r>
      <w:r w:rsidR="00682349">
        <w:rPr>
          <w:rFonts w:ascii="Times New Roman" w:hAnsi="Times New Roman" w:cs="Times New Roman"/>
          <w:color w:val="000000" w:themeColor="text1"/>
        </w:rPr>
        <w:t>, one-way ANOVA)</w:t>
      </w:r>
      <w:r w:rsidRPr="003C23E4">
        <w:rPr>
          <w:rFonts w:ascii="Times New Roman" w:hAnsi="Times New Roman" w:cs="Times New Roman"/>
          <w:color w:val="000000" w:themeColor="text1"/>
        </w:rPr>
        <w:t>.</w:t>
      </w:r>
      <w:r w:rsidR="00BC55AE" w:rsidRPr="003C23E4">
        <w:rPr>
          <w:rFonts w:ascii="Times New Roman" w:hAnsi="Times New Roman" w:cs="Times New Roman"/>
          <w:color w:val="000000" w:themeColor="text1"/>
          <w:lang w:val="haw-US"/>
        </w:rPr>
        <w:t xml:space="preserve"> </w:t>
      </w:r>
      <w:r w:rsidR="005B1F49">
        <w:rPr>
          <w:rFonts w:ascii="Times New Roman" w:hAnsi="Times New Roman" w:cs="Times New Roman"/>
          <w:color w:val="000000" w:themeColor="text1"/>
        </w:rPr>
        <w:t>Increased</w:t>
      </w:r>
      <w:r w:rsidR="00065E55">
        <w:rPr>
          <w:rFonts w:ascii="Times New Roman" w:hAnsi="Times New Roman" w:cs="Times New Roman"/>
          <w:color w:val="000000" w:themeColor="text1"/>
          <w:lang w:val="haw-US"/>
        </w:rPr>
        <w:t xml:space="preserve"> t</w:t>
      </w:r>
      <w:r w:rsidR="00BC55AE" w:rsidRPr="003C23E4">
        <w:rPr>
          <w:rFonts w:ascii="Times New Roman" w:hAnsi="Times New Roman" w:cs="Times New Roman"/>
          <w:color w:val="000000" w:themeColor="text1"/>
          <w:lang w:val="haw-US"/>
        </w:rPr>
        <w:t>emperature</w:t>
      </w:r>
      <w:r w:rsidR="00065E55">
        <w:rPr>
          <w:rFonts w:ascii="Times New Roman" w:hAnsi="Times New Roman" w:cs="Times New Roman"/>
          <w:color w:val="000000" w:themeColor="text1"/>
          <w:lang w:val="haw-US"/>
        </w:rPr>
        <w:t>s</w:t>
      </w:r>
      <w:r w:rsidR="005B1F49">
        <w:rPr>
          <w:rFonts w:ascii="Times New Roman" w:hAnsi="Times New Roman" w:cs="Times New Roman"/>
          <w:color w:val="000000" w:themeColor="text1"/>
        </w:rPr>
        <w:t xml:space="preserve"> significantly</w:t>
      </w:r>
      <w:r w:rsidR="00065E55">
        <w:rPr>
          <w:rFonts w:ascii="Times New Roman" w:hAnsi="Times New Roman" w:cs="Times New Roman"/>
          <w:color w:val="000000" w:themeColor="text1"/>
          <w:lang w:val="haw-US"/>
        </w:rPr>
        <w:t xml:space="preserve"> </w:t>
      </w:r>
      <w:r w:rsidR="00BC55AE" w:rsidRPr="003C23E4">
        <w:rPr>
          <w:rFonts w:ascii="Times New Roman" w:hAnsi="Times New Roman" w:cs="Times New Roman"/>
          <w:color w:val="000000" w:themeColor="text1"/>
          <w:lang w:val="haw-US"/>
        </w:rPr>
        <w:t>influence</w:t>
      </w:r>
      <w:r w:rsidR="00065E55">
        <w:rPr>
          <w:rFonts w:ascii="Times New Roman" w:hAnsi="Times New Roman" w:cs="Times New Roman"/>
          <w:color w:val="000000" w:themeColor="text1"/>
          <w:lang w:val="haw-US"/>
        </w:rPr>
        <w:t>d</w:t>
      </w:r>
      <w:r w:rsidR="00BC55AE" w:rsidRPr="003C23E4">
        <w:rPr>
          <w:rFonts w:ascii="Times New Roman" w:hAnsi="Times New Roman" w:cs="Times New Roman"/>
          <w:color w:val="000000" w:themeColor="text1"/>
          <w:lang w:val="haw-US"/>
        </w:rPr>
        <w:t xml:space="preserve"> growth </w:t>
      </w:r>
      <w:r w:rsidR="00164AEC">
        <w:rPr>
          <w:rFonts w:ascii="Times New Roman" w:hAnsi="Times New Roman" w:cs="Times New Roman"/>
          <w:color w:val="000000" w:themeColor="text1"/>
        </w:rPr>
        <w:t xml:space="preserve">(p = 0.042) </w:t>
      </w:r>
      <w:r w:rsidR="00065E55">
        <w:rPr>
          <w:rFonts w:ascii="Times New Roman" w:hAnsi="Times New Roman" w:cs="Times New Roman"/>
          <w:color w:val="000000" w:themeColor="text1"/>
          <w:lang w:val="haw-US"/>
        </w:rPr>
        <w:t xml:space="preserve">while </w:t>
      </w:r>
      <w:r w:rsidR="00BC55AE" w:rsidRPr="003C23E4">
        <w:rPr>
          <w:rFonts w:ascii="Times New Roman" w:hAnsi="Times New Roman" w:cs="Times New Roman"/>
          <w:color w:val="000000" w:themeColor="text1"/>
          <w:lang w:val="haw-US"/>
        </w:rPr>
        <w:t>pH</w:t>
      </w:r>
      <w:r w:rsidR="00065E55">
        <w:rPr>
          <w:rFonts w:ascii="Times New Roman" w:hAnsi="Times New Roman" w:cs="Times New Roman"/>
          <w:color w:val="000000" w:themeColor="text1"/>
          <w:lang w:val="haw-US"/>
        </w:rPr>
        <w:t xml:space="preserve"> </w:t>
      </w:r>
      <w:r w:rsidR="00164AEC">
        <w:rPr>
          <w:rFonts w:ascii="Times New Roman" w:hAnsi="Times New Roman" w:cs="Times New Roman"/>
          <w:color w:val="000000" w:themeColor="text1"/>
        </w:rPr>
        <w:t>did not</w:t>
      </w:r>
      <w:r w:rsidR="00BC55AE" w:rsidRPr="003C23E4">
        <w:rPr>
          <w:rFonts w:ascii="Times New Roman" w:hAnsi="Times New Roman" w:cs="Times New Roman"/>
          <w:color w:val="000000" w:themeColor="text1"/>
          <w:lang w:val="haw-US"/>
        </w:rPr>
        <w:t xml:space="preserve"> (p=0.6</w:t>
      </w:r>
      <w:r w:rsidR="00164AEC">
        <w:rPr>
          <w:rFonts w:ascii="Times New Roman" w:hAnsi="Times New Roman" w:cs="Times New Roman"/>
          <w:color w:val="000000" w:themeColor="text1"/>
        </w:rPr>
        <w:t>11</w:t>
      </w:r>
      <w:r w:rsidR="00BC55AE" w:rsidRPr="003C23E4">
        <w:rPr>
          <w:rFonts w:ascii="Times New Roman" w:hAnsi="Times New Roman" w:cs="Times New Roman"/>
          <w:color w:val="000000" w:themeColor="text1"/>
          <w:lang w:val="haw-US"/>
        </w:rPr>
        <w:t>)</w:t>
      </w:r>
      <w:r w:rsidR="007B59FE">
        <w:rPr>
          <w:rFonts w:ascii="Times New Roman" w:hAnsi="Times New Roman" w:cs="Times New Roman"/>
          <w:color w:val="000000" w:themeColor="text1"/>
          <w:lang w:val="haw-US"/>
        </w:rPr>
        <w:t xml:space="preserve"> (Fig. 3.1)</w:t>
      </w:r>
      <w:r w:rsidR="00BC55AE" w:rsidRPr="003C23E4">
        <w:rPr>
          <w:rFonts w:ascii="Times New Roman" w:hAnsi="Times New Roman" w:cs="Times New Roman"/>
          <w:color w:val="000000" w:themeColor="text1"/>
          <w:lang w:val="haw-US"/>
        </w:rPr>
        <w:t xml:space="preserve">. There was no interaction between temperature and pH </w:t>
      </w:r>
      <w:r w:rsidR="00D3676B" w:rsidRPr="003C23E4">
        <w:rPr>
          <w:rFonts w:ascii="Times New Roman" w:hAnsi="Times New Roman" w:cs="Times New Roman"/>
          <w:color w:val="000000" w:themeColor="text1"/>
          <w:lang w:val="haw-US"/>
        </w:rPr>
        <w:t>(p=0.482).</w:t>
      </w:r>
    </w:p>
    <w:p w14:paraId="677C1902" w14:textId="77777777" w:rsidR="00A235C9" w:rsidRDefault="005B1F49" w:rsidP="005B1F49">
      <w:pPr>
        <w:jc w:val="center"/>
        <w:rPr>
          <w:rFonts w:ascii="Times New Roman" w:hAnsi="Times New Roman" w:cs="Times New Roman"/>
          <w:color w:val="000000" w:themeColor="text1"/>
          <w:lang w:val="haw-US"/>
        </w:rPr>
      </w:pPr>
      <w:r>
        <w:rPr>
          <w:rFonts w:ascii="Times New Roman" w:hAnsi="Times New Roman" w:cs="Times New Roman"/>
          <w:noProof/>
          <w:color w:val="000000" w:themeColor="text1"/>
          <w:lang w:val="haw-US"/>
        </w:rPr>
        <w:drawing>
          <wp:inline distT="0" distB="0" distL="0" distR="0" wp14:anchorId="367C27E8" wp14:editId="68B45702">
            <wp:extent cx="5901151" cy="4537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22 at 8.14.13 PM.png"/>
                    <pic:cNvPicPr/>
                  </pic:nvPicPr>
                  <pic:blipFill>
                    <a:blip r:embed="rId11">
                      <a:extLst>
                        <a:ext uri="{28A0092B-C50C-407E-A947-70E740481C1C}">
                          <a14:useLocalDpi xmlns:a14="http://schemas.microsoft.com/office/drawing/2010/main" val="0"/>
                        </a:ext>
                      </a:extLst>
                    </a:blip>
                    <a:stretch>
                      <a:fillRect/>
                    </a:stretch>
                  </pic:blipFill>
                  <pic:spPr>
                    <a:xfrm>
                      <a:off x="0" y="0"/>
                      <a:ext cx="5962260" cy="4584700"/>
                    </a:xfrm>
                    <a:prstGeom prst="rect">
                      <a:avLst/>
                    </a:prstGeom>
                  </pic:spPr>
                </pic:pic>
              </a:graphicData>
            </a:graphic>
          </wp:inline>
        </w:drawing>
      </w:r>
    </w:p>
    <w:p w14:paraId="635DF957" w14:textId="6A660935" w:rsidR="00305042" w:rsidRPr="003C23E4" w:rsidRDefault="005B1F49" w:rsidP="005B1F49">
      <w:pPr>
        <w:jc w:val="center"/>
        <w:rPr>
          <w:rFonts w:ascii="Times New Roman" w:hAnsi="Times New Roman" w:cs="Times New Roman"/>
          <w:color w:val="000000" w:themeColor="text1"/>
          <w:lang w:val="haw-US"/>
        </w:rPr>
      </w:pPr>
      <w:r>
        <w:rPr>
          <w:rFonts w:ascii="Times New Roman" w:hAnsi="Times New Roman" w:cs="Times New Roman"/>
          <w:noProof/>
          <w:color w:val="000000" w:themeColor="text1"/>
          <w:lang w:val="haw-US"/>
        </w:rPr>
        <w:lastRenderedPageBreak/>
        <w:drawing>
          <wp:inline distT="0" distB="0" distL="0" distR="0" wp14:anchorId="7E0FBD61" wp14:editId="371888A9">
            <wp:extent cx="4934963" cy="3794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10-22 at 8.14.37 PM.png"/>
                    <pic:cNvPicPr/>
                  </pic:nvPicPr>
                  <pic:blipFill>
                    <a:blip r:embed="rId12">
                      <a:extLst>
                        <a:ext uri="{28A0092B-C50C-407E-A947-70E740481C1C}">
                          <a14:useLocalDpi xmlns:a14="http://schemas.microsoft.com/office/drawing/2010/main" val="0"/>
                        </a:ext>
                      </a:extLst>
                    </a:blip>
                    <a:stretch>
                      <a:fillRect/>
                    </a:stretch>
                  </pic:blipFill>
                  <pic:spPr>
                    <a:xfrm>
                      <a:off x="0" y="0"/>
                      <a:ext cx="4968174" cy="3820297"/>
                    </a:xfrm>
                    <a:prstGeom prst="rect">
                      <a:avLst/>
                    </a:prstGeom>
                  </pic:spPr>
                </pic:pic>
              </a:graphicData>
            </a:graphic>
          </wp:inline>
        </w:drawing>
      </w:r>
    </w:p>
    <w:p w14:paraId="4C27DA29" w14:textId="4B05E0F4" w:rsidR="00F8683A" w:rsidRPr="005B1F49" w:rsidRDefault="008860ED" w:rsidP="008860ED">
      <w:pPr>
        <w:rPr>
          <w:rFonts w:ascii="Times New Roman" w:hAnsi="Times New Roman" w:cs="Times New Roman"/>
          <w:color w:val="000000" w:themeColor="text1"/>
        </w:rPr>
      </w:pPr>
      <w:bookmarkStart w:id="42" w:name="Fig31Growth"/>
      <w:r w:rsidRPr="003C23E4">
        <w:rPr>
          <w:rFonts w:ascii="Times New Roman" w:hAnsi="Times New Roman" w:cs="Times New Roman"/>
          <w:b/>
          <w:bCs/>
          <w:color w:val="000000" w:themeColor="text1"/>
        </w:rPr>
        <w:t xml:space="preserve">Figure 3.1 </w:t>
      </w:r>
      <w:bookmarkEnd w:id="42"/>
      <w:r w:rsidR="005B1F49">
        <w:rPr>
          <w:rFonts w:ascii="Times New Roman" w:hAnsi="Times New Roman" w:cs="Times New Roman"/>
          <w:color w:val="000000" w:themeColor="text1"/>
        </w:rPr>
        <w:t>Growth (%</w:t>
      </w:r>
      <w:r w:rsidR="00C17482" w:rsidRPr="003C23E4">
        <w:rPr>
          <w:rFonts w:ascii="Times New Roman" w:hAnsi="Times New Roman" w:cs="Times New Roman"/>
          <w:color w:val="000000" w:themeColor="text1"/>
          <w:lang w:val="haw-US"/>
        </w:rPr>
        <w:t xml:space="preserve">) </w:t>
      </w:r>
      <w:r w:rsidRPr="003C23E4">
        <w:rPr>
          <w:rFonts w:ascii="Times New Roman" w:hAnsi="Times New Roman" w:cs="Times New Roman"/>
          <w:color w:val="000000" w:themeColor="text1"/>
        </w:rPr>
        <w:t>over the 12</w:t>
      </w:r>
      <w:r w:rsidRPr="003C23E4">
        <w:rPr>
          <w:rFonts w:ascii="Times New Roman" w:hAnsi="Times New Roman" w:cs="Times New Roman"/>
          <w:color w:val="000000" w:themeColor="text1"/>
          <w:lang w:val="haw-US"/>
        </w:rPr>
        <w:t>6</w:t>
      </w:r>
      <w:r w:rsidRPr="003C23E4">
        <w:rPr>
          <w:rFonts w:ascii="Times New Roman" w:hAnsi="Times New Roman" w:cs="Times New Roman"/>
          <w:color w:val="000000" w:themeColor="text1"/>
        </w:rPr>
        <w:t xml:space="preserve"> day experiment</w:t>
      </w:r>
      <w:r w:rsidR="00305042" w:rsidRPr="003C23E4">
        <w:rPr>
          <w:rFonts w:ascii="Times New Roman" w:hAnsi="Times New Roman" w:cs="Times New Roman"/>
          <w:color w:val="000000" w:themeColor="text1"/>
          <w:lang w:val="haw-US"/>
        </w:rPr>
        <w:t xml:space="preserve"> </w:t>
      </w:r>
      <w:bookmarkStart w:id="43" w:name="EffectOnSpineLength"/>
      <w:r w:rsidR="005B1F49">
        <w:rPr>
          <w:rFonts w:ascii="Times New Roman" w:hAnsi="Times New Roman" w:cs="Times New Roman"/>
          <w:color w:val="000000" w:themeColor="text1"/>
        </w:rPr>
        <w:t>in ambient and high temperature (top) and</w:t>
      </w:r>
      <w:r w:rsidR="00A235C9">
        <w:rPr>
          <w:rFonts w:ascii="Times New Roman" w:hAnsi="Times New Roman" w:cs="Times New Roman"/>
          <w:color w:val="000000" w:themeColor="text1"/>
        </w:rPr>
        <w:t xml:space="preserve"> </w:t>
      </w:r>
      <w:r w:rsidR="005B1F49">
        <w:rPr>
          <w:rFonts w:ascii="Times New Roman" w:hAnsi="Times New Roman" w:cs="Times New Roman"/>
          <w:color w:val="000000" w:themeColor="text1"/>
        </w:rPr>
        <w:t xml:space="preserve">ambient </w:t>
      </w:r>
      <w:r w:rsidR="00A235C9">
        <w:rPr>
          <w:rFonts w:ascii="Times New Roman" w:hAnsi="Times New Roman" w:cs="Times New Roman"/>
          <w:color w:val="000000" w:themeColor="text1"/>
        </w:rPr>
        <w:t xml:space="preserve">and low </w:t>
      </w:r>
      <w:r w:rsidR="005B1F49">
        <w:rPr>
          <w:rFonts w:ascii="Times New Roman" w:hAnsi="Times New Roman" w:cs="Times New Roman"/>
          <w:color w:val="000000" w:themeColor="text1"/>
        </w:rPr>
        <w:t xml:space="preserve">pH treatments. </w:t>
      </w:r>
    </w:p>
    <w:p w14:paraId="77D44FA5" w14:textId="77777777" w:rsidR="005B1F49" w:rsidRDefault="005B1F49" w:rsidP="008860ED">
      <w:pPr>
        <w:rPr>
          <w:rFonts w:ascii="Times New Roman" w:hAnsi="Times New Roman" w:cs="Times New Roman"/>
          <w:b/>
          <w:bCs/>
          <w:color w:val="000000" w:themeColor="text1"/>
        </w:rPr>
      </w:pPr>
    </w:p>
    <w:p w14:paraId="6F96E58B" w14:textId="1DA5AC6B" w:rsidR="008860ED" w:rsidRPr="00F8683A" w:rsidRDefault="008860ED" w:rsidP="008860ED">
      <w:pPr>
        <w:rPr>
          <w:rFonts w:ascii="Times New Roman" w:hAnsi="Times New Roman" w:cs="Times New Roman"/>
          <w:color w:val="000000" w:themeColor="text1"/>
          <w:lang w:val="haw-US"/>
        </w:rPr>
      </w:pPr>
      <w:r w:rsidRPr="003C23E4">
        <w:rPr>
          <w:rFonts w:ascii="Times New Roman" w:hAnsi="Times New Roman" w:cs="Times New Roman"/>
          <w:b/>
          <w:bCs/>
          <w:color w:val="000000" w:themeColor="text1"/>
        </w:rPr>
        <w:t>Effect on Calcification:</w:t>
      </w:r>
    </w:p>
    <w:p w14:paraId="4830007D" w14:textId="77777777" w:rsidR="003D1825" w:rsidRPr="003C23E4" w:rsidRDefault="003D1825" w:rsidP="008860ED">
      <w:pPr>
        <w:rPr>
          <w:rFonts w:ascii="Times New Roman" w:hAnsi="Times New Roman" w:cs="Times New Roman"/>
          <w:b/>
          <w:bCs/>
          <w:color w:val="000000" w:themeColor="text1"/>
        </w:rPr>
      </w:pPr>
    </w:p>
    <w:p w14:paraId="0AF0F90A" w14:textId="36C86F43" w:rsidR="008860ED" w:rsidRPr="003C23E4" w:rsidRDefault="005B3C47" w:rsidP="003D1825">
      <w:pPr>
        <w:spacing w:line="480" w:lineRule="auto"/>
        <w:rPr>
          <w:rFonts w:ascii="Times New Roman" w:hAnsi="Times New Roman" w:cs="Times New Roman"/>
          <w:b/>
          <w:bCs/>
          <w:color w:val="000000" w:themeColor="text1"/>
          <w:lang w:val="haw-US"/>
        </w:rPr>
      </w:pPr>
      <w:r w:rsidRPr="003C23E4">
        <w:rPr>
          <w:rFonts w:ascii="Times New Roman" w:hAnsi="Times New Roman" w:cs="Times New Roman"/>
          <w:color w:val="000000" w:themeColor="text1"/>
          <w:lang w:val="haw-US"/>
        </w:rPr>
        <w:t>There was no significan</w:t>
      </w:r>
      <w:r w:rsidR="00F46220" w:rsidRPr="003C23E4">
        <w:rPr>
          <w:rFonts w:ascii="Times New Roman" w:hAnsi="Times New Roman" w:cs="Times New Roman"/>
          <w:color w:val="000000" w:themeColor="text1"/>
          <w:lang w:val="haw-US"/>
        </w:rPr>
        <w:t>t</w:t>
      </w:r>
      <w:r w:rsidRPr="003C23E4">
        <w:rPr>
          <w:rFonts w:ascii="Times New Roman" w:hAnsi="Times New Roman" w:cs="Times New Roman"/>
          <w:color w:val="000000" w:themeColor="text1"/>
          <w:lang w:val="haw-US"/>
        </w:rPr>
        <w:t xml:space="preserve"> effect of temperature</w:t>
      </w:r>
      <w:r w:rsidR="003D1825" w:rsidRPr="003C23E4">
        <w:rPr>
          <w:rFonts w:ascii="Times New Roman" w:hAnsi="Times New Roman" w:cs="Times New Roman"/>
          <w:color w:val="000000" w:themeColor="text1"/>
          <w:lang w:val="haw-US"/>
        </w:rPr>
        <w:t xml:space="preserve"> (p=0.387), </w:t>
      </w:r>
      <w:r w:rsidRPr="003C23E4">
        <w:rPr>
          <w:rFonts w:ascii="Times New Roman" w:hAnsi="Times New Roman" w:cs="Times New Roman"/>
          <w:color w:val="000000" w:themeColor="text1"/>
          <w:lang w:val="haw-US"/>
        </w:rPr>
        <w:t>pH</w:t>
      </w:r>
      <w:r w:rsidR="003D1825" w:rsidRPr="003C23E4">
        <w:rPr>
          <w:rFonts w:ascii="Times New Roman" w:hAnsi="Times New Roman" w:cs="Times New Roman"/>
          <w:color w:val="000000" w:themeColor="text1"/>
          <w:lang w:val="haw-US"/>
        </w:rPr>
        <w:t xml:space="preserve"> (p=0.437), or the interaction of both (</w:t>
      </w:r>
      <w:r w:rsidR="00F46220" w:rsidRPr="003C23E4">
        <w:rPr>
          <w:rFonts w:ascii="Times New Roman" w:hAnsi="Times New Roman" w:cs="Times New Roman"/>
          <w:color w:val="000000" w:themeColor="text1"/>
          <w:lang w:val="haw-US"/>
        </w:rPr>
        <w:t>p=</w:t>
      </w:r>
      <w:r w:rsidR="003D1825" w:rsidRPr="003C23E4">
        <w:rPr>
          <w:rFonts w:ascii="Times New Roman" w:hAnsi="Times New Roman" w:cs="Times New Roman"/>
          <w:color w:val="000000" w:themeColor="text1"/>
          <w:lang w:val="haw-US"/>
        </w:rPr>
        <w:t>0.091)</w:t>
      </w:r>
      <w:r w:rsidRPr="003C23E4">
        <w:rPr>
          <w:rFonts w:ascii="Times New Roman" w:hAnsi="Times New Roman" w:cs="Times New Roman"/>
          <w:color w:val="000000" w:themeColor="text1"/>
          <w:lang w:val="haw-US"/>
        </w:rPr>
        <w:t xml:space="preserve"> on the calcification ratio of cross-sections at the tips of </w:t>
      </w:r>
      <w:r w:rsidR="00E259C6" w:rsidRPr="003C23E4">
        <w:rPr>
          <w:rFonts w:ascii="Times New Roman" w:hAnsi="Times New Roman" w:cs="Times New Roman"/>
          <w:i/>
          <w:iCs/>
          <w:color w:val="000000" w:themeColor="text1"/>
          <w:lang w:val="haw-US"/>
        </w:rPr>
        <w:t xml:space="preserve">T. gratilla </w:t>
      </w:r>
      <w:r w:rsidR="00E259C6" w:rsidRPr="003C23E4">
        <w:rPr>
          <w:rFonts w:ascii="Times New Roman" w:hAnsi="Times New Roman" w:cs="Times New Roman"/>
          <w:color w:val="000000" w:themeColor="text1"/>
          <w:lang w:val="haw-US"/>
        </w:rPr>
        <w:t>spines</w:t>
      </w:r>
      <w:r w:rsidR="003D1825" w:rsidRPr="003C23E4">
        <w:rPr>
          <w:rFonts w:ascii="Times New Roman" w:hAnsi="Times New Roman" w:cs="Times New Roman"/>
          <w:color w:val="000000" w:themeColor="text1"/>
          <w:lang w:val="haw-US"/>
        </w:rPr>
        <w:t xml:space="preserve">. </w:t>
      </w:r>
      <w:r w:rsidR="00E259C6" w:rsidRPr="003C23E4">
        <w:rPr>
          <w:rFonts w:ascii="Times New Roman" w:hAnsi="Times New Roman" w:cs="Times New Roman"/>
          <w:color w:val="000000" w:themeColor="text1"/>
          <w:lang w:val="haw-US"/>
        </w:rPr>
        <w:t xml:space="preserve"> </w:t>
      </w:r>
      <w:r w:rsidR="00682349">
        <w:rPr>
          <w:rFonts w:ascii="Times New Roman" w:hAnsi="Times New Roman" w:cs="Times New Roman"/>
          <w:color w:val="000000" w:themeColor="text1"/>
        </w:rPr>
        <w:t>At the base of the spines,</w:t>
      </w:r>
      <w:r w:rsidR="00AA5225" w:rsidRPr="003C23E4">
        <w:rPr>
          <w:rFonts w:ascii="Times New Roman" w:hAnsi="Times New Roman" w:cs="Times New Roman"/>
          <w:color w:val="000000" w:themeColor="text1"/>
          <w:lang w:val="haw-US"/>
        </w:rPr>
        <w:t xml:space="preserve"> pH </w:t>
      </w:r>
      <w:r w:rsidR="00065E55">
        <w:rPr>
          <w:rFonts w:ascii="Times New Roman" w:hAnsi="Times New Roman" w:cs="Times New Roman"/>
          <w:color w:val="000000" w:themeColor="text1"/>
          <w:lang w:val="haw-US"/>
        </w:rPr>
        <w:t>contributed to</w:t>
      </w:r>
      <w:r w:rsidR="00AA5225" w:rsidRPr="003C23E4">
        <w:rPr>
          <w:rFonts w:ascii="Times New Roman" w:hAnsi="Times New Roman" w:cs="Times New Roman"/>
          <w:color w:val="000000" w:themeColor="text1"/>
          <w:lang w:val="haw-US"/>
        </w:rPr>
        <w:t xml:space="preserve"> a significant </w:t>
      </w:r>
      <w:r w:rsidR="00065E55">
        <w:rPr>
          <w:rFonts w:ascii="Times New Roman" w:hAnsi="Times New Roman" w:cs="Times New Roman"/>
          <w:color w:val="000000" w:themeColor="text1"/>
          <w:lang w:val="haw-US"/>
        </w:rPr>
        <w:t>reduction of</w:t>
      </w:r>
      <w:r w:rsidR="00AA5225" w:rsidRPr="003C23E4">
        <w:rPr>
          <w:rFonts w:ascii="Times New Roman" w:hAnsi="Times New Roman" w:cs="Times New Roman"/>
          <w:color w:val="000000" w:themeColor="text1"/>
          <w:lang w:val="haw-US"/>
        </w:rPr>
        <w:t xml:space="preserve"> </w:t>
      </w:r>
      <w:r w:rsidR="00065E55">
        <w:rPr>
          <w:rFonts w:ascii="Times New Roman" w:hAnsi="Times New Roman" w:cs="Times New Roman"/>
          <w:color w:val="000000" w:themeColor="text1"/>
          <w:lang w:val="haw-US"/>
        </w:rPr>
        <w:t xml:space="preserve">the </w:t>
      </w:r>
      <w:r w:rsidR="00AA5225" w:rsidRPr="003C23E4">
        <w:rPr>
          <w:rFonts w:ascii="Times New Roman" w:hAnsi="Times New Roman" w:cs="Times New Roman"/>
          <w:color w:val="000000" w:themeColor="text1"/>
          <w:lang w:val="haw-US"/>
        </w:rPr>
        <w:t xml:space="preserve">calcification ratio (p=0.002) </w:t>
      </w:r>
      <w:r w:rsidR="00682349">
        <w:rPr>
          <w:rFonts w:ascii="Times New Roman" w:hAnsi="Times New Roman" w:cs="Times New Roman"/>
          <w:color w:val="000000" w:themeColor="text1"/>
        </w:rPr>
        <w:t>while</w:t>
      </w:r>
      <w:r w:rsidR="00AA5225" w:rsidRPr="003C23E4">
        <w:rPr>
          <w:rFonts w:ascii="Times New Roman" w:hAnsi="Times New Roman" w:cs="Times New Roman"/>
          <w:color w:val="000000" w:themeColor="text1"/>
          <w:lang w:val="haw-US"/>
        </w:rPr>
        <w:t xml:space="preserve"> temperature</w:t>
      </w:r>
      <w:r w:rsidR="00F46220" w:rsidRPr="003C23E4">
        <w:rPr>
          <w:rFonts w:ascii="Times New Roman" w:hAnsi="Times New Roman" w:cs="Times New Roman"/>
          <w:color w:val="000000" w:themeColor="text1"/>
          <w:lang w:val="haw-US"/>
        </w:rPr>
        <w:t xml:space="preserve"> </w:t>
      </w:r>
      <w:r w:rsidR="00682349">
        <w:rPr>
          <w:rFonts w:ascii="Times New Roman" w:hAnsi="Times New Roman" w:cs="Times New Roman"/>
          <w:color w:val="000000" w:themeColor="text1"/>
        </w:rPr>
        <w:t xml:space="preserve">did not </w:t>
      </w:r>
      <w:r w:rsidR="00F46220" w:rsidRPr="003C23E4">
        <w:rPr>
          <w:rFonts w:ascii="Times New Roman" w:hAnsi="Times New Roman" w:cs="Times New Roman"/>
          <w:color w:val="000000" w:themeColor="text1"/>
          <w:lang w:val="haw-US"/>
        </w:rPr>
        <w:t>(p=0.164)</w:t>
      </w:r>
      <w:r w:rsidR="00AA5225" w:rsidRPr="003C23E4">
        <w:rPr>
          <w:rFonts w:ascii="Times New Roman" w:hAnsi="Times New Roman" w:cs="Times New Roman"/>
          <w:color w:val="000000" w:themeColor="text1"/>
          <w:lang w:val="haw-US"/>
        </w:rPr>
        <w:t xml:space="preserve">. </w:t>
      </w:r>
      <w:r w:rsidR="00F46220" w:rsidRPr="003C23E4">
        <w:rPr>
          <w:rFonts w:ascii="Times New Roman" w:hAnsi="Times New Roman" w:cs="Times New Roman"/>
          <w:color w:val="000000" w:themeColor="text1"/>
          <w:lang w:val="haw-US"/>
        </w:rPr>
        <w:t>There was no interaction between temperature and pH (p=0.536)</w:t>
      </w:r>
      <w:r w:rsidR="00267DB9">
        <w:rPr>
          <w:rFonts w:ascii="Times New Roman" w:hAnsi="Times New Roman" w:cs="Times New Roman"/>
          <w:color w:val="000000" w:themeColor="text1"/>
        </w:rPr>
        <w:t xml:space="preserve"> (fig. 3.3)</w:t>
      </w:r>
      <w:r w:rsidR="00F46220" w:rsidRPr="003C23E4">
        <w:rPr>
          <w:rFonts w:ascii="Times New Roman" w:hAnsi="Times New Roman" w:cs="Times New Roman"/>
          <w:color w:val="000000" w:themeColor="text1"/>
          <w:lang w:val="haw-US"/>
        </w:rPr>
        <w:t xml:space="preserve">. </w:t>
      </w:r>
    </w:p>
    <w:p w14:paraId="54E2DDBD" w14:textId="77777777" w:rsidR="008860ED" w:rsidRPr="003C23E4" w:rsidRDefault="008860ED" w:rsidP="008860ED">
      <w:pPr>
        <w:rPr>
          <w:rFonts w:ascii="Times New Roman" w:hAnsi="Times New Roman" w:cs="Times New Roman"/>
          <w:b/>
          <w:bCs/>
          <w:color w:val="000000" w:themeColor="text1"/>
        </w:rPr>
      </w:pPr>
    </w:p>
    <w:p w14:paraId="1E6183E3" w14:textId="5168776E" w:rsidR="008860ED" w:rsidRPr="003C23E4" w:rsidRDefault="00BC4010" w:rsidP="008860ED">
      <w:pPr>
        <w:rPr>
          <w:rFonts w:ascii="Times New Roman" w:hAnsi="Times New Roman" w:cs="Times New Roman"/>
          <w:b/>
          <w:bCs/>
          <w:color w:val="000000" w:themeColor="text1"/>
        </w:rPr>
      </w:pPr>
      <w:r>
        <w:rPr>
          <w:rFonts w:ascii="Times New Roman" w:hAnsi="Times New Roman" w:cs="Times New Roman"/>
          <w:b/>
          <w:bCs/>
          <w:noProof/>
          <w:color w:val="000000" w:themeColor="text1"/>
        </w:rPr>
        <w:lastRenderedPageBreak/>
        <mc:AlternateContent>
          <mc:Choice Requires="wpg">
            <w:drawing>
              <wp:anchor distT="0" distB="0" distL="114300" distR="114300" simplePos="0" relativeHeight="251677696" behindDoc="0" locked="0" layoutInCell="1" allowOverlap="1" wp14:anchorId="2FBA9AB1" wp14:editId="1B8D702C">
                <wp:simplePos x="0" y="0"/>
                <wp:positionH relativeFrom="column">
                  <wp:posOffset>640080</wp:posOffset>
                </wp:positionH>
                <wp:positionV relativeFrom="paragraph">
                  <wp:posOffset>182880</wp:posOffset>
                </wp:positionV>
                <wp:extent cx="1920240" cy="1188720"/>
                <wp:effectExtent l="0" t="0" r="0" b="0"/>
                <wp:wrapNone/>
                <wp:docPr id="19" name="Group 19"/>
                <wp:cNvGraphicFramePr/>
                <a:graphic xmlns:a="http://schemas.openxmlformats.org/drawingml/2006/main">
                  <a:graphicData uri="http://schemas.microsoft.com/office/word/2010/wordprocessingGroup">
                    <wpg:wgp>
                      <wpg:cNvGrpSpPr/>
                      <wpg:grpSpPr>
                        <a:xfrm>
                          <a:off x="0" y="0"/>
                          <a:ext cx="1920240" cy="1188720"/>
                          <a:chOff x="0" y="0"/>
                          <a:chExt cx="1920240" cy="1188720"/>
                        </a:xfrm>
                      </wpg:grpSpPr>
                      <wps:wsp>
                        <wps:cNvPr id="13" name="Text Box 13"/>
                        <wps:cNvSpPr txBox="1"/>
                        <wps:spPr>
                          <a:xfrm>
                            <a:off x="0" y="857250"/>
                            <a:ext cx="411480" cy="331470"/>
                          </a:xfrm>
                          <a:prstGeom prst="rect">
                            <a:avLst/>
                          </a:prstGeom>
                          <a:noFill/>
                          <a:ln w="6350">
                            <a:noFill/>
                          </a:ln>
                        </wps:spPr>
                        <wps:txbx>
                          <w:txbxContent>
                            <w:p w14:paraId="54D7DCAF" w14:textId="2115D796" w:rsidR="00BC4010" w:rsidRPr="00BC4010" w:rsidRDefault="00BC4010">
                              <w:pPr>
                                <w:rPr>
                                  <w:rFonts w:ascii="Times New Roman" w:hAnsi="Times New Roman" w:cs="Times New Roman"/>
                                </w:rPr>
                              </w:pPr>
                              <w:r w:rsidRPr="00BC4010">
                                <w:rPr>
                                  <w:rFonts w:ascii="Times New Roman" w:hAnsi="Times New Roman" w:cs="Times New Roman"/>
                                </w:rPr>
                                <w:t>a</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588770" y="0"/>
                            <a:ext cx="331470" cy="331470"/>
                          </a:xfrm>
                          <a:prstGeom prst="rect">
                            <a:avLst/>
                          </a:prstGeom>
                          <a:noFill/>
                          <a:ln w="6350">
                            <a:noFill/>
                          </a:ln>
                        </wps:spPr>
                        <wps:txbx>
                          <w:txbxContent>
                            <w:p w14:paraId="51105DD0" w14:textId="2E7F6A6F" w:rsidR="00BC4010" w:rsidRPr="00BC4010" w:rsidRDefault="00BC4010" w:rsidP="00BC4010">
                              <w:pPr>
                                <w:rPr>
                                  <w:rFonts w:ascii="Times New Roman" w:hAnsi="Times New Roman" w:cs="Times New Roman"/>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1177290" y="525780"/>
                            <a:ext cx="411480" cy="331470"/>
                          </a:xfrm>
                          <a:prstGeom prst="rect">
                            <a:avLst/>
                          </a:prstGeom>
                          <a:noFill/>
                          <a:ln w="6350">
                            <a:noFill/>
                          </a:ln>
                        </wps:spPr>
                        <wps:txbx>
                          <w:txbxContent>
                            <w:p w14:paraId="6BA3E928" w14:textId="1AB671C1" w:rsidR="00BC4010" w:rsidRPr="00BC4010" w:rsidRDefault="00BC4010" w:rsidP="00BC4010">
                              <w:pPr>
                                <w:rPr>
                                  <w:rFonts w:ascii="Times New Roman" w:hAnsi="Times New Roman" w:cs="Times New Roman"/>
                                </w:rPr>
                              </w:pPr>
                              <w:r>
                                <w:rPr>
                                  <w:rFonts w:ascii="Times New Roman" w:hAnsi="Times New Roman" w:cs="Times New Roman"/>
                                </w:rPr>
                                <w: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42900" y="194310"/>
                            <a:ext cx="411480" cy="331470"/>
                          </a:xfrm>
                          <a:prstGeom prst="rect">
                            <a:avLst/>
                          </a:prstGeom>
                          <a:noFill/>
                          <a:ln w="6350">
                            <a:noFill/>
                          </a:ln>
                        </wps:spPr>
                        <wps:txbx>
                          <w:txbxContent>
                            <w:p w14:paraId="0574FB16" w14:textId="77777777" w:rsidR="00BC4010" w:rsidRPr="00BC4010" w:rsidRDefault="00BC4010" w:rsidP="00BC4010">
                              <w:pPr>
                                <w:rPr>
                                  <w:rFonts w:ascii="Times New Roman" w:hAnsi="Times New Roman" w:cs="Times New Roman"/>
                                </w:rPr>
                              </w:pPr>
                              <w:r>
                                <w:rPr>
                                  <w:rFonts w:ascii="Times New Roman" w:hAnsi="Times New Roman" w:cs="Times New Roman"/>
                                </w:rPr>
                                <w: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BA9AB1" id="Group 19" o:spid="_x0000_s1026" style="position:absolute;margin-left:50.4pt;margin-top:14.4pt;width:151.2pt;height:93.6pt;z-index:251677696" coordsize="19202,118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">
                <v:shapetype id="_x0000_t202" coordsize="21600,21600" o:spt="202" path="m,l,21600r21600,l21600,xe">
                  <v:stroke joinstyle="miter"/>
                  <v:path gradientshapeok="t" o:connecttype="rect"/>
                </v:shapetype>
                <v:shape id="Text Box 13" o:spid="_x0000_s1027" type="#_x0000_t202" style="position:absolute;top:8572;width:4114;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2UOyQAAAOAAAAAPAAAAZHJzL2Rvd25yZXYueG1sRI/BasJA&#13;&#10;EIbvBd9hGaG3ZmNK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4oNlDskAAADg&#13;&#10;AAAADwAAAAAAAAAAAAAAAAAHAgAAZHJzL2Rvd25yZXYueG1sUEsFBgAAAAADAAMAtwAAAP0CAAAA&#13;&#10;AA==&#13;&#10;" filled="f" stroked="f" strokeweight=".5pt">
                  <v:textbox>
                    <w:txbxContent>
                      <w:p w14:paraId="54D7DCAF" w14:textId="2115D796" w:rsidR="00BC4010" w:rsidRPr="00BC4010" w:rsidRDefault="00BC4010">
                        <w:pPr>
                          <w:rPr>
                            <w:rFonts w:ascii="Times New Roman" w:hAnsi="Times New Roman" w:cs="Times New Roman"/>
                          </w:rPr>
                        </w:pPr>
                        <w:r w:rsidRPr="00BC4010">
                          <w:rPr>
                            <w:rFonts w:ascii="Times New Roman" w:hAnsi="Times New Roman" w:cs="Times New Roman"/>
                          </w:rPr>
                          <w:t>a</w:t>
                        </w:r>
                        <w:r>
                          <w:rPr>
                            <w:rFonts w:ascii="Times New Roman" w:hAnsi="Times New Roman" w:cs="Times New Roman"/>
                          </w:rPr>
                          <w:t>.</w:t>
                        </w:r>
                      </w:p>
                    </w:txbxContent>
                  </v:textbox>
                </v:shape>
                <v:shape id="Text Box 14" o:spid="_x0000_s1028" type="#_x0000_t202" style="position:absolute;left:15887;width:3315;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51105DD0" w14:textId="2E7F6A6F" w:rsidR="00BC4010" w:rsidRPr="00BC4010" w:rsidRDefault="00BC4010" w:rsidP="00BC4010">
                        <w:pPr>
                          <w:rPr>
                            <w:rFonts w:ascii="Times New Roman" w:hAnsi="Times New Roman" w:cs="Times New Roman"/>
                          </w:rPr>
                        </w:pPr>
                        <w:r>
                          <w:rPr>
                            <w:rFonts w:ascii="Times New Roman" w:hAnsi="Times New Roman" w:cs="Times New Roman"/>
                          </w:rPr>
                          <w:t>b.</w:t>
                        </w:r>
                      </w:p>
                    </w:txbxContent>
                  </v:textbox>
                </v:shape>
                <v:shape id="Text Box 16" o:spid="_x0000_s1029" type="#_x0000_t202" style="position:absolute;left:11772;top:5257;width:4115;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" filled="f" stroked="f" strokeweight=".5pt">
                  <v:textbox>
                    <w:txbxContent>
                      <w:p w14:paraId="6BA3E928" w14:textId="1AB671C1" w:rsidR="00BC4010" w:rsidRPr="00BC4010" w:rsidRDefault="00BC4010" w:rsidP="00BC4010">
                        <w:pPr>
                          <w:rPr>
                            <w:rFonts w:ascii="Times New Roman" w:hAnsi="Times New Roman" w:cs="Times New Roman"/>
                          </w:rPr>
                        </w:pPr>
                        <w:r>
                          <w:rPr>
                            <w:rFonts w:ascii="Times New Roman" w:hAnsi="Times New Roman" w:cs="Times New Roman"/>
                          </w:rPr>
                          <w:t>ab.</w:t>
                        </w:r>
                      </w:p>
                    </w:txbxContent>
                  </v:textbox>
                </v:shape>
                <v:shape id="Text Box 18" o:spid="_x0000_s1030" type="#_x0000_t202" style="position:absolute;left:3429;top:1943;width:4114;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0574FB16" w14:textId="77777777" w:rsidR="00BC4010" w:rsidRPr="00BC4010" w:rsidRDefault="00BC4010" w:rsidP="00BC4010">
                        <w:pPr>
                          <w:rPr>
                            <w:rFonts w:ascii="Times New Roman" w:hAnsi="Times New Roman" w:cs="Times New Roman"/>
                          </w:rPr>
                        </w:pPr>
                        <w:r>
                          <w:rPr>
                            <w:rFonts w:ascii="Times New Roman" w:hAnsi="Times New Roman" w:cs="Times New Roman"/>
                          </w:rPr>
                          <w:t>ab.</w:t>
                        </w:r>
                      </w:p>
                    </w:txbxContent>
                  </v:textbox>
                </v:shape>
              </v:group>
            </w:pict>
          </mc:Fallback>
        </mc:AlternateContent>
      </w:r>
      <w:r w:rsidR="00B21242">
        <w:rPr>
          <w:rFonts w:ascii="Times New Roman" w:hAnsi="Times New Roman" w:cs="Times New Roman"/>
          <w:b/>
          <w:bCs/>
          <w:noProof/>
          <w:color w:val="000000" w:themeColor="text1"/>
        </w:rPr>
        <w:drawing>
          <wp:inline distT="0" distB="0" distL="0" distR="0" wp14:anchorId="2CD831E6" wp14:editId="1C150341">
            <wp:extent cx="5270500" cy="408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22 at 7.57.28 PM.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4089400"/>
                    </a:xfrm>
                    <a:prstGeom prst="rect">
                      <a:avLst/>
                    </a:prstGeom>
                  </pic:spPr>
                </pic:pic>
              </a:graphicData>
            </a:graphic>
          </wp:inline>
        </w:drawing>
      </w:r>
    </w:p>
    <w:p w14:paraId="1E0D6858" w14:textId="2209BB59" w:rsidR="008860ED" w:rsidRPr="003C23E4" w:rsidRDefault="008860ED" w:rsidP="008860ED">
      <w:pPr>
        <w:rPr>
          <w:rFonts w:ascii="Times New Roman" w:hAnsi="Times New Roman" w:cs="Times New Roman"/>
          <w:b/>
          <w:bCs/>
          <w:color w:val="000000" w:themeColor="text1"/>
        </w:rPr>
      </w:pPr>
    </w:p>
    <w:p w14:paraId="0368B963" w14:textId="19B1E4F4" w:rsidR="008860ED" w:rsidRPr="003C23E4" w:rsidRDefault="008860ED" w:rsidP="008860ED">
      <w:pPr>
        <w:rPr>
          <w:rFonts w:ascii="Times New Roman" w:hAnsi="Times New Roman" w:cs="Times New Roman"/>
          <w:color w:val="000000" w:themeColor="text1"/>
          <w:lang w:val="haw-US"/>
        </w:rPr>
      </w:pPr>
      <w:r w:rsidRPr="003C23E4">
        <w:rPr>
          <w:rFonts w:ascii="Times New Roman" w:hAnsi="Times New Roman" w:cs="Times New Roman"/>
          <w:b/>
          <w:bCs/>
          <w:color w:val="000000" w:themeColor="text1"/>
          <w:lang w:val="haw-US"/>
        </w:rPr>
        <w:t>Figre 3.</w:t>
      </w:r>
      <w:r w:rsidR="003C18F5" w:rsidRPr="003C23E4">
        <w:rPr>
          <w:rFonts w:ascii="Times New Roman" w:hAnsi="Times New Roman" w:cs="Times New Roman"/>
          <w:b/>
          <w:bCs/>
          <w:color w:val="000000" w:themeColor="text1"/>
          <w:lang w:val="haw-US"/>
        </w:rPr>
        <w:t>3</w:t>
      </w:r>
      <w:r w:rsidRPr="003C23E4">
        <w:rPr>
          <w:rFonts w:ascii="Times New Roman" w:hAnsi="Times New Roman" w:cs="Times New Roman"/>
          <w:b/>
          <w:bCs/>
          <w:color w:val="000000" w:themeColor="text1"/>
          <w:lang w:val="haw-US"/>
        </w:rPr>
        <w:t xml:space="preserve">. </w:t>
      </w:r>
      <w:r w:rsidRPr="003C23E4">
        <w:rPr>
          <w:rFonts w:ascii="Times New Roman" w:hAnsi="Times New Roman" w:cs="Times New Roman"/>
          <w:color w:val="000000" w:themeColor="text1"/>
          <w:lang w:val="haw-US"/>
        </w:rPr>
        <w:t>Effect of temperature and pH on the calcification ratio</w:t>
      </w:r>
      <w:r w:rsidR="00B21242">
        <w:rPr>
          <w:rFonts w:ascii="Times New Roman" w:hAnsi="Times New Roman" w:cs="Times New Roman"/>
          <w:color w:val="000000" w:themeColor="text1"/>
        </w:rPr>
        <w:t xml:space="preserve"> at the base (left) and tip (right) of spine cross-sections.</w:t>
      </w:r>
    </w:p>
    <w:p w14:paraId="639CAE08" w14:textId="77777777" w:rsidR="008860ED" w:rsidRPr="003C23E4" w:rsidRDefault="008860ED" w:rsidP="008860ED">
      <w:pPr>
        <w:rPr>
          <w:rFonts w:ascii="Times New Roman" w:hAnsi="Times New Roman" w:cs="Times New Roman"/>
          <w:b/>
          <w:bCs/>
          <w:color w:val="000000" w:themeColor="text1"/>
        </w:rPr>
      </w:pPr>
    </w:p>
    <w:p w14:paraId="0CCD430C" w14:textId="77777777" w:rsidR="008860ED" w:rsidRPr="003C23E4" w:rsidRDefault="008860ED" w:rsidP="008860ED">
      <w:pPr>
        <w:rPr>
          <w:rFonts w:ascii="Times New Roman" w:hAnsi="Times New Roman" w:cs="Times New Roman"/>
          <w:b/>
          <w:bCs/>
          <w:color w:val="000000" w:themeColor="text1"/>
        </w:rPr>
      </w:pPr>
    </w:p>
    <w:p w14:paraId="3991EA8B" w14:textId="33AE10E5" w:rsidR="008860ED" w:rsidRDefault="008860ED" w:rsidP="0091357D">
      <w:pPr>
        <w:spacing w:line="480" w:lineRule="auto"/>
        <w:rPr>
          <w:rFonts w:ascii="Times New Roman" w:hAnsi="Times New Roman" w:cs="Times New Roman"/>
          <w:b/>
          <w:bCs/>
          <w:color w:val="000000" w:themeColor="text1"/>
        </w:rPr>
      </w:pPr>
      <w:r w:rsidRPr="003C23E4">
        <w:rPr>
          <w:rFonts w:ascii="Times New Roman" w:hAnsi="Times New Roman" w:cs="Times New Roman"/>
          <w:b/>
          <w:bCs/>
          <w:color w:val="000000" w:themeColor="text1"/>
        </w:rPr>
        <w:t xml:space="preserve">Effect on </w:t>
      </w:r>
      <w:r w:rsidR="003C23E4" w:rsidRPr="003C23E4">
        <w:rPr>
          <w:rFonts w:ascii="Times New Roman" w:hAnsi="Times New Roman" w:cs="Times New Roman"/>
          <w:b/>
          <w:bCs/>
          <w:color w:val="000000" w:themeColor="text1"/>
          <w:lang w:val="haw-US"/>
        </w:rPr>
        <w:t xml:space="preserve">Relative </w:t>
      </w:r>
      <w:r w:rsidRPr="003C23E4">
        <w:rPr>
          <w:rFonts w:ascii="Times New Roman" w:hAnsi="Times New Roman" w:cs="Times New Roman"/>
          <w:b/>
          <w:bCs/>
          <w:color w:val="000000" w:themeColor="text1"/>
        </w:rPr>
        <w:t>Spine Length</w:t>
      </w:r>
      <w:bookmarkEnd w:id="43"/>
      <w:r w:rsidRPr="003C23E4">
        <w:rPr>
          <w:rFonts w:ascii="Times New Roman" w:hAnsi="Times New Roman" w:cs="Times New Roman"/>
          <w:b/>
          <w:bCs/>
          <w:color w:val="000000" w:themeColor="text1"/>
        </w:rPr>
        <w:t>:</w:t>
      </w:r>
    </w:p>
    <w:p w14:paraId="55EBAC6D" w14:textId="3DCC96E5" w:rsidR="00E47423" w:rsidRPr="003C23E4" w:rsidRDefault="00E47423" w:rsidP="00E47423">
      <w:pPr>
        <w:spacing w:line="480" w:lineRule="auto"/>
        <w:rPr>
          <w:rFonts w:ascii="Times New Roman" w:hAnsi="Times New Roman" w:cs="Times New Roman"/>
          <w:b/>
          <w:bCs/>
          <w:color w:val="000000" w:themeColor="text1"/>
          <w:lang w:val="haw-US"/>
        </w:rPr>
      </w:pPr>
      <w:r>
        <w:rPr>
          <w:rFonts w:ascii="Times New Roman" w:hAnsi="Times New Roman" w:cs="Times New Roman"/>
          <w:color w:val="000000" w:themeColor="text1"/>
          <w:lang w:val="haw-US"/>
        </w:rPr>
        <w:t>Although not significant, pH influence</w:t>
      </w:r>
      <w:r w:rsidR="00BC4010">
        <w:rPr>
          <w:rFonts w:ascii="Times New Roman" w:hAnsi="Times New Roman" w:cs="Times New Roman"/>
          <w:color w:val="000000" w:themeColor="text1"/>
        </w:rPr>
        <w:t>d</w:t>
      </w:r>
      <w:r>
        <w:rPr>
          <w:rFonts w:ascii="Times New Roman" w:hAnsi="Times New Roman" w:cs="Times New Roman"/>
          <w:color w:val="000000" w:themeColor="text1"/>
          <w:lang w:val="haw-US"/>
        </w:rPr>
        <w:t xml:space="preserve"> relative spine length (spine length normalized to test diameter) </w:t>
      </w:r>
      <w:r w:rsidRPr="003C23E4">
        <w:rPr>
          <w:rFonts w:ascii="Times New Roman" w:hAnsi="Times New Roman" w:cs="Times New Roman"/>
          <w:color w:val="000000" w:themeColor="text1"/>
          <w:lang w:val="haw-US"/>
        </w:rPr>
        <w:t>(p=</w:t>
      </w:r>
      <w:r>
        <w:rPr>
          <w:rFonts w:ascii="Times New Roman" w:hAnsi="Times New Roman" w:cs="Times New Roman"/>
          <w:lang w:val="haw-US"/>
        </w:rPr>
        <w:t>0.0540</w:t>
      </w:r>
      <w:r w:rsidRPr="003C23E4">
        <w:rPr>
          <w:rFonts w:ascii="Times New Roman" w:hAnsi="Times New Roman" w:cs="Times New Roman"/>
          <w:color w:val="000000" w:themeColor="text1"/>
          <w:lang w:val="haw-US"/>
        </w:rPr>
        <w:t>)</w:t>
      </w:r>
      <w:r>
        <w:rPr>
          <w:rFonts w:ascii="Times New Roman" w:hAnsi="Times New Roman" w:cs="Times New Roman"/>
          <w:color w:val="000000" w:themeColor="text1"/>
          <w:lang w:val="haw-US"/>
        </w:rPr>
        <w:t xml:space="preserve"> more than </w:t>
      </w:r>
      <w:r w:rsidRPr="003C23E4">
        <w:rPr>
          <w:rFonts w:ascii="Times New Roman" w:hAnsi="Times New Roman" w:cs="Times New Roman"/>
          <w:color w:val="000000" w:themeColor="text1"/>
          <w:lang w:val="haw-US"/>
        </w:rPr>
        <w:t>temperature</w:t>
      </w:r>
      <w:r>
        <w:rPr>
          <w:rFonts w:ascii="Times New Roman" w:hAnsi="Times New Roman" w:cs="Times New Roman"/>
          <w:color w:val="000000" w:themeColor="text1"/>
          <w:lang w:val="haw-US"/>
        </w:rPr>
        <w:t xml:space="preserve"> </w:t>
      </w:r>
      <w:r w:rsidRPr="003C23E4">
        <w:rPr>
          <w:rFonts w:ascii="Times New Roman" w:hAnsi="Times New Roman" w:cs="Times New Roman"/>
          <w:color w:val="000000" w:themeColor="text1"/>
          <w:lang w:val="haw-US"/>
        </w:rPr>
        <w:t xml:space="preserve"> (p=</w:t>
      </w:r>
      <w:r>
        <w:rPr>
          <w:rFonts w:ascii="Times New Roman" w:hAnsi="Times New Roman" w:cs="Times New Roman"/>
          <w:lang w:val="haw-US"/>
        </w:rPr>
        <w:t>0.1</w:t>
      </w:r>
      <w:r w:rsidR="00CA0652">
        <w:rPr>
          <w:rFonts w:ascii="Times New Roman" w:hAnsi="Times New Roman" w:cs="Times New Roman"/>
        </w:rPr>
        <w:t>80</w:t>
      </w:r>
      <w:r w:rsidRPr="003C23E4">
        <w:rPr>
          <w:rFonts w:ascii="Times New Roman" w:hAnsi="Times New Roman" w:cs="Times New Roman"/>
          <w:color w:val="000000" w:themeColor="text1"/>
          <w:lang w:val="haw-US"/>
        </w:rPr>
        <w:t>)</w:t>
      </w:r>
      <w:r>
        <w:rPr>
          <w:rFonts w:ascii="Times New Roman" w:hAnsi="Times New Roman" w:cs="Times New Roman"/>
          <w:color w:val="000000" w:themeColor="text1"/>
          <w:lang w:val="haw-US"/>
        </w:rPr>
        <w:t xml:space="preserve">. There was no </w:t>
      </w:r>
      <w:r w:rsidRPr="003C23E4">
        <w:rPr>
          <w:rFonts w:ascii="Times New Roman" w:hAnsi="Times New Roman" w:cs="Times New Roman"/>
          <w:color w:val="000000" w:themeColor="text1"/>
          <w:lang w:val="haw-US"/>
        </w:rPr>
        <w:t>interaction of both</w:t>
      </w:r>
      <w:r>
        <w:rPr>
          <w:rFonts w:ascii="Times New Roman" w:hAnsi="Times New Roman" w:cs="Times New Roman"/>
          <w:color w:val="000000" w:themeColor="text1"/>
          <w:lang w:val="haw-US"/>
        </w:rPr>
        <w:t xml:space="preserve"> temperature and pH</w:t>
      </w:r>
      <w:r w:rsidRPr="003C23E4">
        <w:rPr>
          <w:rFonts w:ascii="Times New Roman" w:hAnsi="Times New Roman" w:cs="Times New Roman"/>
          <w:color w:val="000000" w:themeColor="text1"/>
          <w:lang w:val="haw-US"/>
        </w:rPr>
        <w:t xml:space="preserve"> (p=</w:t>
      </w:r>
      <w:r>
        <w:rPr>
          <w:rFonts w:ascii="Times New Roman" w:hAnsi="Times New Roman" w:cs="Times New Roman"/>
          <w:lang w:val="haw-US"/>
        </w:rPr>
        <w:t>0.97</w:t>
      </w:r>
      <w:r w:rsidR="00CA0652">
        <w:rPr>
          <w:rFonts w:ascii="Times New Roman" w:hAnsi="Times New Roman" w:cs="Times New Roman"/>
        </w:rPr>
        <w:t>4</w:t>
      </w:r>
      <w:r w:rsidRPr="003C23E4">
        <w:rPr>
          <w:rFonts w:ascii="Times New Roman" w:hAnsi="Times New Roman" w:cs="Times New Roman"/>
          <w:color w:val="000000" w:themeColor="text1"/>
          <w:lang w:val="haw-US"/>
        </w:rPr>
        <w:t>)</w:t>
      </w:r>
      <w:r w:rsidR="00267DB9">
        <w:rPr>
          <w:rFonts w:ascii="Times New Roman" w:hAnsi="Times New Roman" w:cs="Times New Roman"/>
          <w:color w:val="000000" w:themeColor="text1"/>
        </w:rPr>
        <w:t xml:space="preserve"> (fig. 3.4)</w:t>
      </w:r>
      <w:r>
        <w:rPr>
          <w:rFonts w:ascii="Times New Roman" w:hAnsi="Times New Roman" w:cs="Times New Roman"/>
          <w:color w:val="000000" w:themeColor="text1"/>
          <w:lang w:val="haw-US"/>
        </w:rPr>
        <w:t>.</w:t>
      </w:r>
    </w:p>
    <w:p w14:paraId="774098A2" w14:textId="75B9046C" w:rsidR="00E47423" w:rsidRPr="003C23E4" w:rsidRDefault="00E47423" w:rsidP="00E47423">
      <w:pPr>
        <w:spacing w:line="480" w:lineRule="auto"/>
        <w:rPr>
          <w:rFonts w:ascii="Times New Roman" w:hAnsi="Times New Roman" w:cs="Times New Roman"/>
          <w:b/>
          <w:bCs/>
          <w:color w:val="000000" w:themeColor="text1"/>
          <w:lang w:val="haw-US"/>
        </w:rPr>
      </w:pPr>
    </w:p>
    <w:p w14:paraId="37CAF509" w14:textId="77777777" w:rsidR="0091357D" w:rsidRDefault="0091357D" w:rsidP="0091357D">
      <w:pPr>
        <w:spacing w:line="480" w:lineRule="auto"/>
        <w:rPr>
          <w:rFonts w:ascii="Times New Roman" w:hAnsi="Times New Roman" w:cs="Times New Roman"/>
          <w:b/>
          <w:bCs/>
          <w:color w:val="000000" w:themeColor="text1"/>
        </w:rPr>
      </w:pPr>
    </w:p>
    <w:p w14:paraId="3FF91892" w14:textId="27DF1179" w:rsidR="0091357D" w:rsidRPr="0091357D" w:rsidRDefault="0091357D" w:rsidP="008860ED">
      <w:pPr>
        <w:rPr>
          <w:rFonts w:ascii="Times New Roman" w:hAnsi="Times New Roman" w:cs="Times New Roman"/>
          <w:color w:val="000000" w:themeColor="text1"/>
          <w:lang w:val="haw-US"/>
        </w:rPr>
      </w:pPr>
    </w:p>
    <w:p w14:paraId="79141EB6" w14:textId="77777777" w:rsidR="0091357D" w:rsidRPr="003C23E4" w:rsidRDefault="0091357D" w:rsidP="0091357D">
      <w:pPr>
        <w:spacing w:line="480" w:lineRule="auto"/>
        <w:rPr>
          <w:rFonts w:ascii="Times New Roman" w:hAnsi="Times New Roman" w:cs="Times New Roman"/>
          <w:b/>
          <w:bCs/>
          <w:color w:val="000000" w:themeColor="text1"/>
        </w:rPr>
      </w:pPr>
    </w:p>
    <w:p w14:paraId="17DCA3B0" w14:textId="3E2629FE" w:rsidR="008860ED" w:rsidRPr="003C23E4" w:rsidRDefault="008860ED" w:rsidP="008860ED">
      <w:pPr>
        <w:rPr>
          <w:rFonts w:ascii="Times New Roman" w:hAnsi="Times New Roman" w:cs="Times New Roman"/>
          <w:color w:val="000000" w:themeColor="text1"/>
          <w:lang w:val="haw-US"/>
        </w:rPr>
      </w:pPr>
      <w:r w:rsidRPr="003C23E4">
        <w:rPr>
          <w:rFonts w:ascii="Calibri" w:hAnsi="Calibri" w:cs="Calibri"/>
          <w:color w:val="000000" w:themeColor="text1"/>
          <w:lang w:val="haw-US"/>
        </w:rPr>
        <w:t>﻿</w:t>
      </w:r>
      <w:bookmarkStart w:id="44" w:name="EffectOnSpinesDropped"/>
    </w:p>
    <w:p w14:paraId="5925BBC8" w14:textId="03361127" w:rsidR="003C23E4" w:rsidRPr="003C23E4" w:rsidRDefault="003C23E4" w:rsidP="008860ED">
      <w:pPr>
        <w:rPr>
          <w:rFonts w:ascii="Times New Roman" w:hAnsi="Times New Roman" w:cs="Times New Roman"/>
          <w:color w:val="000000" w:themeColor="text1"/>
        </w:rPr>
      </w:pPr>
    </w:p>
    <w:p w14:paraId="068052CF" w14:textId="5DDC7E98" w:rsidR="008860ED" w:rsidRPr="003C23E4" w:rsidRDefault="008860ED" w:rsidP="008860ED">
      <w:pPr>
        <w:rPr>
          <w:rFonts w:ascii="Times New Roman" w:hAnsi="Times New Roman" w:cs="Times New Roman"/>
          <w:b/>
          <w:bCs/>
          <w:color w:val="000000" w:themeColor="text1"/>
        </w:rPr>
      </w:pPr>
      <w:r w:rsidRPr="003C23E4">
        <w:rPr>
          <w:rFonts w:ascii="Times New Roman" w:hAnsi="Times New Roman" w:cs="Times New Roman"/>
          <w:noProof/>
        </w:rPr>
        <w:lastRenderedPageBreak/>
        <w:t xml:space="preserve">  </w:t>
      </w:r>
      <w:r w:rsidRPr="003C23E4">
        <w:rPr>
          <w:rFonts w:ascii="Times New Roman" w:hAnsi="Times New Roman" w:cs="Times New Roman"/>
          <w:noProof/>
        </w:rPr>
        <w:drawing>
          <wp:inline distT="0" distB="0" distL="0" distR="0" wp14:anchorId="1780B2CF" wp14:editId="6D2AA216">
            <wp:extent cx="5680710" cy="452445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7554" cy="4529910"/>
                    </a:xfrm>
                    <a:prstGeom prst="rect">
                      <a:avLst/>
                    </a:prstGeom>
                  </pic:spPr>
                </pic:pic>
              </a:graphicData>
            </a:graphic>
          </wp:inline>
        </w:drawing>
      </w:r>
    </w:p>
    <w:p w14:paraId="03F587B3" w14:textId="6E40B4AF" w:rsidR="008860ED" w:rsidRPr="00CA0652" w:rsidRDefault="008860ED" w:rsidP="008860ED">
      <w:pPr>
        <w:rPr>
          <w:rFonts w:ascii="Times New Roman" w:hAnsi="Times New Roman" w:cs="Times New Roman"/>
        </w:rPr>
      </w:pPr>
      <w:r w:rsidRPr="003C23E4">
        <w:rPr>
          <w:rFonts w:ascii="Times New Roman" w:hAnsi="Times New Roman" w:cs="Times New Roman"/>
          <w:b/>
          <w:bCs/>
          <w:color w:val="000000" w:themeColor="text1"/>
          <w:lang w:val="haw-US"/>
        </w:rPr>
        <w:t>Figure 3.</w:t>
      </w:r>
      <w:r w:rsidR="001507AF" w:rsidRPr="003C23E4">
        <w:rPr>
          <w:rFonts w:ascii="Times New Roman" w:hAnsi="Times New Roman" w:cs="Times New Roman"/>
          <w:b/>
          <w:bCs/>
          <w:color w:val="000000" w:themeColor="text1"/>
          <w:lang w:val="haw-US"/>
        </w:rPr>
        <w:t>4</w:t>
      </w:r>
      <w:r w:rsidRPr="003C23E4">
        <w:rPr>
          <w:rFonts w:ascii="Times New Roman" w:hAnsi="Times New Roman" w:cs="Times New Roman"/>
          <w:b/>
          <w:bCs/>
          <w:color w:val="000000" w:themeColor="text1"/>
          <w:lang w:val="haw-US"/>
        </w:rPr>
        <w:t xml:space="preserve">. </w:t>
      </w:r>
      <w:r w:rsidRPr="003C23E4">
        <w:rPr>
          <w:rFonts w:ascii="Times New Roman" w:hAnsi="Times New Roman" w:cs="Times New Roman"/>
          <w:color w:val="000000" w:themeColor="text1"/>
          <w:lang w:val="haw-US"/>
        </w:rPr>
        <w:t>Effect of temperature and pH on the relative spine lengths</w:t>
      </w:r>
      <w:r w:rsidR="00CA0652">
        <w:rPr>
          <w:rFonts w:ascii="Times New Roman" w:hAnsi="Times New Roman" w:cs="Times New Roman"/>
          <w:color w:val="000000" w:themeColor="text1"/>
        </w:rPr>
        <w:t>.</w:t>
      </w:r>
    </w:p>
    <w:p w14:paraId="7D638FDA" w14:textId="77777777" w:rsidR="008860ED" w:rsidRPr="003C23E4" w:rsidRDefault="008860ED" w:rsidP="008860ED">
      <w:pPr>
        <w:rPr>
          <w:rFonts w:ascii="Times New Roman" w:hAnsi="Times New Roman" w:cs="Times New Roman"/>
          <w:b/>
          <w:bCs/>
          <w:color w:val="000000" w:themeColor="text1"/>
        </w:rPr>
      </w:pPr>
    </w:p>
    <w:p w14:paraId="6F929661" w14:textId="77777777" w:rsidR="008860ED" w:rsidRPr="003C23E4" w:rsidRDefault="008860ED" w:rsidP="008860ED">
      <w:pPr>
        <w:rPr>
          <w:rFonts w:ascii="Times New Roman" w:hAnsi="Times New Roman" w:cs="Times New Roman"/>
          <w:b/>
          <w:bCs/>
          <w:color w:val="000000" w:themeColor="text1"/>
        </w:rPr>
      </w:pPr>
    </w:p>
    <w:p w14:paraId="659FEE90" w14:textId="6DD9633D" w:rsidR="008860ED" w:rsidRDefault="008860ED" w:rsidP="008860ED">
      <w:pPr>
        <w:rPr>
          <w:rFonts w:ascii="Times New Roman" w:hAnsi="Times New Roman" w:cs="Times New Roman"/>
          <w:b/>
          <w:bCs/>
          <w:color w:val="000000" w:themeColor="text1"/>
          <w:u w:val="single"/>
        </w:rPr>
      </w:pPr>
      <w:r w:rsidRPr="003C23E4">
        <w:rPr>
          <w:rFonts w:ascii="Times New Roman" w:hAnsi="Times New Roman" w:cs="Times New Roman"/>
          <w:b/>
          <w:bCs/>
          <w:color w:val="000000" w:themeColor="text1"/>
        </w:rPr>
        <w:t>Effect on Spine Dropped</w:t>
      </w:r>
      <w:bookmarkEnd w:id="44"/>
      <w:r w:rsidRPr="003C23E4">
        <w:rPr>
          <w:rFonts w:ascii="Times New Roman" w:hAnsi="Times New Roman" w:cs="Times New Roman"/>
          <w:b/>
          <w:bCs/>
          <w:color w:val="000000" w:themeColor="text1"/>
          <w:u w:val="single"/>
        </w:rPr>
        <w:t>:</w:t>
      </w:r>
    </w:p>
    <w:p w14:paraId="47C108B5" w14:textId="77777777" w:rsidR="00E53DF4" w:rsidRPr="003C23E4" w:rsidRDefault="00E53DF4" w:rsidP="008860ED">
      <w:pPr>
        <w:rPr>
          <w:rFonts w:ascii="Times New Roman" w:hAnsi="Times New Roman" w:cs="Times New Roman"/>
          <w:b/>
          <w:bCs/>
          <w:color w:val="000000" w:themeColor="text1"/>
          <w:u w:val="single"/>
        </w:rPr>
      </w:pPr>
    </w:p>
    <w:p w14:paraId="438FF6BC" w14:textId="18CC43CF" w:rsidR="008860ED" w:rsidRPr="00524837" w:rsidRDefault="008860ED" w:rsidP="00E53DF4">
      <w:pPr>
        <w:spacing w:line="480" w:lineRule="auto"/>
        <w:rPr>
          <w:rFonts w:ascii="Times New Roman" w:hAnsi="Times New Roman" w:cs="Times New Roman"/>
          <w:color w:val="000000" w:themeColor="text1"/>
        </w:rPr>
      </w:pPr>
      <w:r w:rsidRPr="003C23E4">
        <w:rPr>
          <w:rFonts w:ascii="Times New Roman" w:hAnsi="Times New Roman" w:cs="Times New Roman"/>
          <w:color w:val="000000" w:themeColor="text1"/>
        </w:rPr>
        <w:t xml:space="preserve">More spines were observed to be loose on the bottom of the tank in treatments of </w:t>
      </w:r>
      <w:r w:rsidR="00524837">
        <w:rPr>
          <w:rFonts w:ascii="Times New Roman" w:hAnsi="Times New Roman" w:cs="Times New Roman"/>
          <w:color w:val="000000" w:themeColor="text1"/>
        </w:rPr>
        <w:t>lower pH</w:t>
      </w:r>
      <w:r w:rsidRPr="003C23E4">
        <w:rPr>
          <w:rFonts w:ascii="Times New Roman" w:hAnsi="Times New Roman" w:cs="Times New Roman"/>
          <w:color w:val="000000" w:themeColor="text1"/>
        </w:rPr>
        <w:t xml:space="preserve"> regardless of temperature throughout the experimental period.</w:t>
      </w:r>
      <w:r w:rsidR="007401F7">
        <w:rPr>
          <w:rFonts w:ascii="Times New Roman" w:hAnsi="Times New Roman" w:cs="Times New Roman"/>
          <w:color w:val="000000" w:themeColor="text1"/>
          <w:lang w:val="haw-US"/>
        </w:rPr>
        <w:t xml:space="preserve"> This was quantified </w:t>
      </w:r>
      <w:r w:rsidR="00A95A5A">
        <w:rPr>
          <w:rFonts w:ascii="Times New Roman" w:hAnsi="Times New Roman" w:cs="Times New Roman"/>
          <w:color w:val="000000" w:themeColor="text1"/>
          <w:lang w:val="haw-US"/>
        </w:rPr>
        <w:t xml:space="preserve">to reveal </w:t>
      </w:r>
      <w:r w:rsidR="00610F6E">
        <w:rPr>
          <w:rFonts w:ascii="Times New Roman" w:hAnsi="Times New Roman" w:cs="Times New Roman"/>
          <w:color w:val="000000" w:themeColor="text1"/>
          <w:lang w:val="haw-US"/>
        </w:rPr>
        <w:t xml:space="preserve">that low pH significantly increased the number of spine shed </w:t>
      </w:r>
      <w:r w:rsidR="00A95A5A" w:rsidRPr="00A95A5A">
        <w:rPr>
          <w:rFonts w:ascii="Times New Roman" w:hAnsi="Times New Roman" w:cs="Times New Roman"/>
          <w:color w:val="000000" w:themeColor="text1"/>
          <w:lang w:val="haw-US"/>
        </w:rPr>
        <w:t>(p</w:t>
      </w:r>
      <w:r w:rsidR="00A95A5A" w:rsidRPr="00A95A5A">
        <w:rPr>
          <w:rFonts w:ascii="Times New Roman" w:hAnsi="Times New Roman" w:cs="Times New Roman"/>
        </w:rPr>
        <w:t>&lt;.0001</w:t>
      </w:r>
      <w:r w:rsidR="00A95A5A">
        <w:rPr>
          <w:rFonts w:ascii="Times New Roman" w:hAnsi="Times New Roman" w:cs="Times New Roman"/>
          <w:lang w:val="haw-US"/>
        </w:rPr>
        <w:t xml:space="preserve">). </w:t>
      </w:r>
      <w:r w:rsidR="00524837">
        <w:rPr>
          <w:rFonts w:ascii="Times New Roman" w:hAnsi="Times New Roman" w:cs="Times New Roman"/>
        </w:rPr>
        <w:t>Urchins in low pH and ambient temperatures shed more spines than those in control conditions ((p = 0.004) and high temperatures (p = 0.045). Those in low pH and high temperatures also shed more spines than those in control (p=0.011)</w:t>
      </w:r>
      <w:r w:rsidR="00267DB9">
        <w:rPr>
          <w:rFonts w:ascii="Times New Roman" w:hAnsi="Times New Roman" w:cs="Times New Roman"/>
        </w:rPr>
        <w:t xml:space="preserve"> (fig 3.5)</w:t>
      </w:r>
      <w:r w:rsidR="00460E4A">
        <w:rPr>
          <w:rFonts w:ascii="Times New Roman" w:hAnsi="Times New Roman" w:cs="Times New Roman"/>
        </w:rPr>
        <w:t xml:space="preserve">. </w:t>
      </w:r>
    </w:p>
    <w:p w14:paraId="04F95DC5" w14:textId="77777777" w:rsidR="008860ED" w:rsidRPr="003C23E4" w:rsidRDefault="008860ED" w:rsidP="008860ED">
      <w:pPr>
        <w:ind w:left="360"/>
        <w:rPr>
          <w:rFonts w:ascii="Times New Roman" w:hAnsi="Times New Roman" w:cs="Times New Roman"/>
          <w:color w:val="000000" w:themeColor="text1"/>
          <w:lang w:val="haw-US"/>
        </w:rPr>
      </w:pPr>
    </w:p>
    <w:p w14:paraId="6D8F0F60" w14:textId="77777777" w:rsidR="008860ED" w:rsidRPr="003C23E4" w:rsidRDefault="008860ED" w:rsidP="008860ED">
      <w:pPr>
        <w:ind w:left="360"/>
        <w:rPr>
          <w:rFonts w:ascii="Times New Roman" w:hAnsi="Times New Roman" w:cs="Times New Roman"/>
          <w:color w:val="000000" w:themeColor="text1"/>
          <w:lang w:val="haw-US"/>
        </w:rPr>
      </w:pPr>
    </w:p>
    <w:p w14:paraId="244DDAA6" w14:textId="77777777" w:rsidR="008860ED" w:rsidRPr="003C23E4" w:rsidRDefault="008860ED" w:rsidP="008860ED">
      <w:pPr>
        <w:ind w:left="360"/>
        <w:rPr>
          <w:rFonts w:ascii="Times New Roman" w:hAnsi="Times New Roman" w:cs="Times New Roman"/>
          <w:color w:val="000000" w:themeColor="text1"/>
          <w:lang w:val="haw-US"/>
        </w:rPr>
      </w:pPr>
    </w:p>
    <w:p w14:paraId="59C9E70C" w14:textId="70832CB0" w:rsidR="008860ED" w:rsidRPr="003C23E4" w:rsidRDefault="00180A0F" w:rsidP="008860ED">
      <w:pPr>
        <w:rPr>
          <w:rFonts w:ascii="Times New Roman" w:hAnsi="Times New Roman" w:cs="Times New Roman"/>
          <w:b/>
          <w:bCs/>
          <w:color w:val="000000" w:themeColor="text1"/>
        </w:rPr>
      </w:pPr>
      <w:r>
        <w:rPr>
          <w:rFonts w:ascii="Times New Roman" w:hAnsi="Times New Roman" w:cs="Times New Roman"/>
          <w:b/>
          <w:bCs/>
          <w:noProof/>
          <w:color w:val="000000" w:themeColor="text1"/>
        </w:rPr>
        <w:lastRenderedPageBreak/>
        <mc:AlternateContent>
          <mc:Choice Requires="wpg">
            <w:drawing>
              <wp:anchor distT="0" distB="0" distL="114300" distR="114300" simplePos="0" relativeHeight="251684864" behindDoc="0" locked="0" layoutInCell="1" allowOverlap="1" wp14:anchorId="73564CB4" wp14:editId="47414F9B">
                <wp:simplePos x="0" y="0"/>
                <wp:positionH relativeFrom="column">
                  <wp:posOffset>1108710</wp:posOffset>
                </wp:positionH>
                <wp:positionV relativeFrom="paragraph">
                  <wp:posOffset>457200</wp:posOffset>
                </wp:positionV>
                <wp:extent cx="3829050" cy="3760470"/>
                <wp:effectExtent l="0" t="0" r="0" b="0"/>
                <wp:wrapNone/>
                <wp:docPr id="36" name="Group 36"/>
                <wp:cNvGraphicFramePr/>
                <a:graphic xmlns:a="http://schemas.openxmlformats.org/drawingml/2006/main">
                  <a:graphicData uri="http://schemas.microsoft.com/office/word/2010/wordprocessingGroup">
                    <wpg:wgp>
                      <wpg:cNvGrpSpPr/>
                      <wpg:grpSpPr>
                        <a:xfrm>
                          <a:off x="0" y="0"/>
                          <a:ext cx="3829050" cy="3760470"/>
                          <a:chOff x="0" y="0"/>
                          <a:chExt cx="3829050" cy="3760470"/>
                        </a:xfrm>
                      </wpg:grpSpPr>
                      <wps:wsp>
                        <wps:cNvPr id="21" name="Text Box 21"/>
                        <wps:cNvSpPr txBox="1"/>
                        <wps:spPr>
                          <a:xfrm>
                            <a:off x="857250" y="3429000"/>
                            <a:ext cx="411480" cy="331470"/>
                          </a:xfrm>
                          <a:prstGeom prst="rect">
                            <a:avLst/>
                          </a:prstGeom>
                          <a:noFill/>
                          <a:ln w="6350">
                            <a:noFill/>
                          </a:ln>
                        </wps:spPr>
                        <wps:txbx>
                          <w:txbxContent>
                            <w:p w14:paraId="1FFFAAC8" w14:textId="77777777" w:rsidR="00180A0F" w:rsidRPr="00BC4010" w:rsidRDefault="00180A0F" w:rsidP="00180A0F">
                              <w:pPr>
                                <w:rPr>
                                  <w:rFonts w:ascii="Times New Roman" w:hAnsi="Times New Roman" w:cs="Times New Roman"/>
                                </w:rPr>
                              </w:pPr>
                              <w:r w:rsidRPr="00BC4010">
                                <w:rPr>
                                  <w:rFonts w:ascii="Times New Roman" w:hAnsi="Times New Roman" w:cs="Times New Roman"/>
                                </w:rPr>
                                <w:t>a</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0"/>
                            <a:ext cx="331470" cy="274320"/>
                          </a:xfrm>
                          <a:prstGeom prst="rect">
                            <a:avLst/>
                          </a:prstGeom>
                          <a:noFill/>
                          <a:ln w="6350">
                            <a:noFill/>
                          </a:ln>
                        </wps:spPr>
                        <wps:txbx>
                          <w:txbxContent>
                            <w:p w14:paraId="2E477F97" w14:textId="77777777" w:rsidR="00180A0F" w:rsidRPr="00BC4010" w:rsidRDefault="00180A0F" w:rsidP="00180A0F">
                              <w:pPr>
                                <w:rPr>
                                  <w:rFonts w:ascii="Times New Roman" w:hAnsi="Times New Roman" w:cs="Times New Roman"/>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2571750" y="11430"/>
                            <a:ext cx="411480" cy="331470"/>
                          </a:xfrm>
                          <a:prstGeom prst="rect">
                            <a:avLst/>
                          </a:prstGeom>
                          <a:noFill/>
                          <a:ln w="6350">
                            <a:noFill/>
                          </a:ln>
                        </wps:spPr>
                        <wps:txbx>
                          <w:txbxContent>
                            <w:p w14:paraId="07F6A1E5" w14:textId="27C201AD" w:rsidR="00180A0F" w:rsidRPr="00BC4010" w:rsidRDefault="00180A0F" w:rsidP="00180A0F">
                              <w:pPr>
                                <w:rPr>
                                  <w:rFonts w:ascii="Times New Roman" w:hAnsi="Times New Roman" w:cs="Times New Roman"/>
                                </w:rPr>
                              </w:pPr>
                              <w:r>
                                <w:rPr>
                                  <w:rFonts w:ascii="Times New Roman" w:hAnsi="Times New Roman" w:cs="Times New Roman"/>
                                </w:rPr>
                                <w:t>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3417570" y="3429000"/>
                            <a:ext cx="411480" cy="331470"/>
                          </a:xfrm>
                          <a:prstGeom prst="rect">
                            <a:avLst/>
                          </a:prstGeom>
                          <a:noFill/>
                          <a:ln w="6350">
                            <a:noFill/>
                          </a:ln>
                        </wps:spPr>
                        <wps:txbx>
                          <w:txbxContent>
                            <w:p w14:paraId="1BAD8019" w14:textId="5A56804A" w:rsidR="00180A0F" w:rsidRPr="00BC4010" w:rsidRDefault="00180A0F" w:rsidP="00180A0F">
                              <w:pPr>
                                <w:rPr>
                                  <w:rFonts w:ascii="Times New Roman" w:hAnsi="Times New Roman" w:cs="Times New Roman"/>
                                </w:rPr>
                              </w:pPr>
                              <w:r>
                                <w:rPr>
                                  <w:rFonts w:ascii="Times New Roman" w:hAnsi="Times New Roman" w:cs="Times New Roman"/>
                                </w:rPr>
                                <w:t>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564CB4" id="Group 36" o:spid="_x0000_s1031" style="position:absolute;margin-left:87.3pt;margin-top:36pt;width:301.5pt;height:296.1pt;z-index:251684864" coordsize="38290,376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">
                <v:shape id="Text Box 21" o:spid="_x0000_s1032" type="#_x0000_t202" style="position:absolute;left:8572;top:34290;width:4115;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1FFFAAC8" w14:textId="77777777" w:rsidR="00180A0F" w:rsidRPr="00BC4010" w:rsidRDefault="00180A0F" w:rsidP="00180A0F">
                        <w:pPr>
                          <w:rPr>
                            <w:rFonts w:ascii="Times New Roman" w:hAnsi="Times New Roman" w:cs="Times New Roman"/>
                          </w:rPr>
                        </w:pPr>
                        <w:r w:rsidRPr="00BC4010">
                          <w:rPr>
                            <w:rFonts w:ascii="Times New Roman" w:hAnsi="Times New Roman" w:cs="Times New Roman"/>
                          </w:rPr>
                          <w:t>a</w:t>
                        </w:r>
                        <w:r>
                          <w:rPr>
                            <w:rFonts w:ascii="Times New Roman" w:hAnsi="Times New Roman" w:cs="Times New Roman"/>
                          </w:rPr>
                          <w:t>.</w:t>
                        </w:r>
                      </w:p>
                    </w:txbxContent>
                  </v:textbox>
                </v:shape>
                <v:shape id="Text Box 22" o:spid="_x0000_s1033" type="#_x0000_t202" style="position:absolute;width:3314;height:2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" filled="f" stroked="f" strokeweight=".5pt">
                  <v:textbox>
                    <w:txbxContent>
                      <w:p w14:paraId="2E477F97" w14:textId="77777777" w:rsidR="00180A0F" w:rsidRPr="00BC4010" w:rsidRDefault="00180A0F" w:rsidP="00180A0F">
                        <w:pPr>
                          <w:rPr>
                            <w:rFonts w:ascii="Times New Roman" w:hAnsi="Times New Roman" w:cs="Times New Roman"/>
                          </w:rPr>
                        </w:pPr>
                        <w:r>
                          <w:rPr>
                            <w:rFonts w:ascii="Times New Roman" w:hAnsi="Times New Roman" w:cs="Times New Roman"/>
                          </w:rPr>
                          <w:t>b.</w:t>
                        </w:r>
                      </w:p>
                    </w:txbxContent>
                  </v:textbox>
                </v:shape>
                <v:shape id="Text Box 24" o:spid="_x0000_s1034" type="#_x0000_t202" style="position:absolute;left:25717;top:114;width:4115;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fH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" filled="f" stroked="f" strokeweight=".5pt">
                  <v:textbox>
                    <w:txbxContent>
                      <w:p w14:paraId="07F6A1E5" w14:textId="27C201AD" w:rsidR="00180A0F" w:rsidRPr="00BC4010" w:rsidRDefault="00180A0F" w:rsidP="00180A0F">
                        <w:pPr>
                          <w:rPr>
                            <w:rFonts w:ascii="Times New Roman" w:hAnsi="Times New Roman" w:cs="Times New Roman"/>
                          </w:rPr>
                        </w:pPr>
                        <w:r>
                          <w:rPr>
                            <w:rFonts w:ascii="Times New Roman" w:hAnsi="Times New Roman" w:cs="Times New Roman"/>
                          </w:rPr>
                          <w:t>b</w:t>
                        </w:r>
                        <w:r>
                          <w:rPr>
                            <w:rFonts w:ascii="Times New Roman" w:hAnsi="Times New Roman" w:cs="Times New Roman"/>
                          </w:rPr>
                          <w:t>c</w:t>
                        </w:r>
                        <w:r>
                          <w:rPr>
                            <w:rFonts w:ascii="Times New Roman" w:hAnsi="Times New Roman" w:cs="Times New Roman"/>
                          </w:rPr>
                          <w:t>.</w:t>
                        </w:r>
                      </w:p>
                    </w:txbxContent>
                  </v:textbox>
                </v:shape>
                <v:shape id="Text Box 25" o:spid="_x0000_s1035" type="#_x0000_t202" style="position:absolute;left:34175;top:34290;width:4115;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pJc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" filled="f" stroked="f" strokeweight=".5pt">
                  <v:textbox>
                    <w:txbxContent>
                      <w:p w14:paraId="1BAD8019" w14:textId="5A56804A" w:rsidR="00180A0F" w:rsidRPr="00BC4010" w:rsidRDefault="00180A0F" w:rsidP="00180A0F">
                        <w:pPr>
                          <w:rPr>
                            <w:rFonts w:ascii="Times New Roman" w:hAnsi="Times New Roman" w:cs="Times New Roman"/>
                          </w:rPr>
                        </w:pPr>
                        <w:r>
                          <w:rPr>
                            <w:rFonts w:ascii="Times New Roman" w:hAnsi="Times New Roman" w:cs="Times New Roman"/>
                          </w:rPr>
                          <w:t>ac</w:t>
                        </w:r>
                        <w:r>
                          <w:rPr>
                            <w:rFonts w:ascii="Times New Roman" w:hAnsi="Times New Roman" w:cs="Times New Roman"/>
                          </w:rPr>
                          <w:t>.</w:t>
                        </w:r>
                      </w:p>
                    </w:txbxContent>
                  </v:textbox>
                </v:shape>
              </v:group>
            </w:pict>
          </mc:Fallback>
        </mc:AlternateContent>
      </w:r>
      <w:r w:rsidR="008860ED" w:rsidRPr="003C23E4">
        <w:rPr>
          <w:rFonts w:ascii="Times New Roman" w:hAnsi="Times New Roman" w:cs="Times New Roman"/>
          <w:b/>
          <w:bCs/>
          <w:noProof/>
          <w:color w:val="000000" w:themeColor="text1"/>
        </w:rPr>
        <w:drawing>
          <wp:inline distT="0" distB="0" distL="0" distR="0" wp14:anchorId="401892A1" wp14:editId="7D790167">
            <wp:extent cx="5623560" cy="4476466"/>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9-10-11 at 5.35.13 PM.png"/>
                    <pic:cNvPicPr/>
                  </pic:nvPicPr>
                  <pic:blipFill>
                    <a:blip r:embed="rId15">
                      <a:extLst>
                        <a:ext uri="{28A0092B-C50C-407E-A947-70E740481C1C}">
                          <a14:useLocalDpi xmlns:a14="http://schemas.microsoft.com/office/drawing/2010/main" val="0"/>
                        </a:ext>
                      </a:extLst>
                    </a:blip>
                    <a:stretch>
                      <a:fillRect/>
                    </a:stretch>
                  </pic:blipFill>
                  <pic:spPr>
                    <a:xfrm>
                      <a:off x="0" y="0"/>
                      <a:ext cx="5629874" cy="4481492"/>
                    </a:xfrm>
                    <a:prstGeom prst="rect">
                      <a:avLst/>
                    </a:prstGeom>
                  </pic:spPr>
                </pic:pic>
              </a:graphicData>
            </a:graphic>
          </wp:inline>
        </w:drawing>
      </w:r>
    </w:p>
    <w:p w14:paraId="102F6E14" w14:textId="0859456E" w:rsidR="00484EFA" w:rsidRPr="00180A0F" w:rsidRDefault="008860ED" w:rsidP="00484EFA">
      <w:pPr>
        <w:rPr>
          <w:rFonts w:ascii="Times New Roman" w:hAnsi="Times New Roman" w:cs="Times New Roman"/>
          <w:color w:val="000000" w:themeColor="text1"/>
        </w:rPr>
        <w:sectPr w:rsidR="00484EFA" w:rsidRPr="00180A0F" w:rsidSect="000C6A21">
          <w:pgSz w:w="12240" w:h="15840"/>
          <w:pgMar w:top="1440" w:right="1440" w:bottom="1440" w:left="1440" w:header="720" w:footer="720" w:gutter="0"/>
          <w:cols w:space="720"/>
          <w:docGrid w:linePitch="360"/>
        </w:sectPr>
      </w:pPr>
      <w:r w:rsidRPr="003C23E4">
        <w:rPr>
          <w:rFonts w:ascii="Times New Roman" w:hAnsi="Times New Roman" w:cs="Times New Roman"/>
          <w:b/>
          <w:bCs/>
          <w:color w:val="000000" w:themeColor="text1"/>
          <w:lang w:val="haw-US"/>
        </w:rPr>
        <w:t>Figure 3.</w:t>
      </w:r>
      <w:r w:rsidR="00E66851" w:rsidRPr="003C23E4">
        <w:rPr>
          <w:rFonts w:ascii="Times New Roman" w:hAnsi="Times New Roman" w:cs="Times New Roman"/>
          <w:b/>
          <w:bCs/>
          <w:color w:val="000000" w:themeColor="text1"/>
          <w:lang w:val="haw-US"/>
        </w:rPr>
        <w:t>5</w:t>
      </w:r>
      <w:r w:rsidRPr="003C23E4">
        <w:rPr>
          <w:rFonts w:ascii="Times New Roman" w:hAnsi="Times New Roman" w:cs="Times New Roman"/>
          <w:b/>
          <w:bCs/>
          <w:color w:val="000000" w:themeColor="text1"/>
          <w:lang w:val="haw-US"/>
        </w:rPr>
        <w:t xml:space="preserve">. </w:t>
      </w:r>
      <w:r w:rsidRPr="003C23E4">
        <w:rPr>
          <w:rFonts w:ascii="Times New Roman" w:hAnsi="Times New Roman" w:cs="Times New Roman"/>
          <w:color w:val="000000" w:themeColor="text1"/>
          <w:lang w:val="haw-US"/>
        </w:rPr>
        <w:t xml:space="preserve">Effect of temperature and pH on </w:t>
      </w:r>
      <w:r w:rsidR="003C318A" w:rsidRPr="003C23E4">
        <w:rPr>
          <w:rFonts w:ascii="Times New Roman" w:hAnsi="Times New Roman" w:cs="Times New Roman"/>
          <w:color w:val="000000" w:themeColor="text1"/>
          <w:lang w:val="haw-US"/>
        </w:rPr>
        <w:t>the number of spines droppe</w:t>
      </w:r>
      <w:r w:rsidR="00180A0F">
        <w:rPr>
          <w:rFonts w:ascii="Times New Roman" w:hAnsi="Times New Roman" w:cs="Times New Roman"/>
          <w:color w:val="000000" w:themeColor="text1"/>
        </w:rPr>
        <w:t xml:space="preserve">d. </w:t>
      </w:r>
    </w:p>
    <w:p w14:paraId="113140F0" w14:textId="5D109243" w:rsidR="0037626C" w:rsidRDefault="0037626C" w:rsidP="00484EFA">
      <w:pPr>
        <w:contextualSpacing/>
        <w:rPr>
          <w:rFonts w:ascii="Times New Roman" w:hAnsi="Times New Roman" w:cs="Times New Roman"/>
          <w:b/>
        </w:rPr>
        <w:sectPr w:rsidR="0037626C" w:rsidSect="00F93212">
          <w:type w:val="continuous"/>
          <w:pgSz w:w="12240" w:h="15840"/>
          <w:pgMar w:top="1440" w:right="1440" w:bottom="1440" w:left="1440" w:header="720" w:footer="720" w:gutter="0"/>
          <w:cols w:space="720"/>
          <w:docGrid w:linePitch="360"/>
        </w:sectPr>
      </w:pPr>
    </w:p>
    <w:p w14:paraId="4D95E65C" w14:textId="34105607" w:rsidR="0037626C" w:rsidRPr="0037626C" w:rsidRDefault="0037626C" w:rsidP="0037626C">
      <w:pPr>
        <w:tabs>
          <w:tab w:val="left" w:pos="1440"/>
        </w:tabs>
        <w:rPr>
          <w:rFonts w:ascii="Times New Roman" w:hAnsi="Times New Roman" w:cs="Times New Roman"/>
        </w:rPr>
        <w:sectPr w:rsidR="0037626C" w:rsidRPr="0037626C" w:rsidSect="008B1E2B">
          <w:type w:val="continuous"/>
          <w:pgSz w:w="12240" w:h="15840"/>
          <w:pgMar w:top="1440" w:right="1440" w:bottom="1440" w:left="1440" w:header="720" w:footer="720" w:gutter="0"/>
          <w:cols w:space="720"/>
          <w:docGrid w:linePitch="360"/>
        </w:sectPr>
      </w:pPr>
    </w:p>
    <w:p w14:paraId="75BD5E38" w14:textId="13836AD3" w:rsidR="00CA0652" w:rsidRDefault="00CA0652" w:rsidP="00A722E8">
      <w:pPr>
        <w:contextualSpacing/>
        <w:rPr>
          <w:rFonts w:ascii="Times New Roman" w:hAnsi="Times New Roman" w:cs="Times New Roman"/>
          <w:b/>
        </w:rPr>
        <w:sectPr w:rsidR="00CA0652" w:rsidSect="008B1E2B">
          <w:type w:val="continuous"/>
          <w:pgSz w:w="12240" w:h="15840"/>
          <w:pgMar w:top="1440" w:right="1440" w:bottom="1440" w:left="1440" w:header="720" w:footer="720" w:gutter="0"/>
          <w:cols w:space="720"/>
          <w:docGrid w:linePitch="360"/>
        </w:sectPr>
      </w:pPr>
    </w:p>
    <w:p w14:paraId="73E1E311" w14:textId="2B8A5A77" w:rsidR="00A722E8" w:rsidRPr="00CA0652" w:rsidRDefault="00484EFA" w:rsidP="00A722E8">
      <w:pPr>
        <w:contextualSpacing/>
        <w:rPr>
          <w:rFonts w:ascii="Times New Roman" w:hAnsi="Times New Roman" w:cs="Times New Roman"/>
        </w:rPr>
      </w:pPr>
      <w:r w:rsidRPr="0071316C">
        <w:rPr>
          <w:rFonts w:ascii="Times New Roman" w:hAnsi="Times New Roman" w:cs="Times New Roman"/>
          <w:b/>
        </w:rPr>
        <w:lastRenderedPageBreak/>
        <w:t xml:space="preserve">Table </w:t>
      </w:r>
      <w:r w:rsidR="00C621BA">
        <w:rPr>
          <w:rFonts w:ascii="Times New Roman" w:hAnsi="Times New Roman" w:cs="Times New Roman"/>
          <w:b/>
          <w:lang w:val="haw-US"/>
        </w:rPr>
        <w:t>3.</w:t>
      </w:r>
      <w:r w:rsidR="00A722E8">
        <w:rPr>
          <w:rFonts w:ascii="Times New Roman" w:hAnsi="Times New Roman" w:cs="Times New Roman"/>
          <w:b/>
        </w:rPr>
        <w:t>1</w:t>
      </w:r>
      <w:r w:rsidRPr="0071316C">
        <w:rPr>
          <w:rFonts w:ascii="Times New Roman" w:hAnsi="Times New Roman" w:cs="Times New Roman"/>
          <w:b/>
        </w:rPr>
        <w:t>.</w:t>
      </w:r>
      <w:r w:rsidRPr="0071316C">
        <w:rPr>
          <w:rFonts w:ascii="Times New Roman" w:hAnsi="Times New Roman" w:cs="Times New Roman"/>
        </w:rPr>
        <w:t xml:space="preserve"> Summary of </w:t>
      </w:r>
      <w:r w:rsidR="00C621BA">
        <w:rPr>
          <w:rFonts w:ascii="Times New Roman" w:hAnsi="Times New Roman" w:cs="Times New Roman"/>
          <w:lang w:val="haw-US"/>
        </w:rPr>
        <w:t>ANOVA</w:t>
      </w:r>
      <w:r w:rsidRPr="0071316C">
        <w:rPr>
          <w:rFonts w:ascii="Times New Roman" w:hAnsi="Times New Roman" w:cs="Times New Roman"/>
        </w:rPr>
        <w:t xml:space="preserve"> individual and combined effects of increased temperature and acidification stress on the </w:t>
      </w:r>
      <w:proofErr w:type="spellStart"/>
      <w:r w:rsidR="00C621BA" w:rsidRPr="0071316C">
        <w:rPr>
          <w:rFonts w:ascii="Times New Roman" w:hAnsi="Times New Roman" w:cs="Times New Roman"/>
        </w:rPr>
        <w:t>the</w:t>
      </w:r>
      <w:proofErr w:type="spellEnd"/>
      <w:r w:rsidR="00C621BA" w:rsidRPr="0071316C">
        <w:rPr>
          <w:rFonts w:ascii="Times New Roman" w:hAnsi="Times New Roman" w:cs="Times New Roman"/>
        </w:rPr>
        <w:t xml:space="preserve"> biological response</w:t>
      </w:r>
      <w:r w:rsidR="00C621BA">
        <w:rPr>
          <w:rFonts w:ascii="Times New Roman" w:hAnsi="Times New Roman" w:cs="Times New Roman"/>
          <w:lang w:val="haw-US"/>
        </w:rPr>
        <w:t xml:space="preserve">s </w:t>
      </w:r>
      <w:r w:rsidR="00C621BA" w:rsidRPr="0071316C">
        <w:rPr>
          <w:rFonts w:ascii="Times New Roman" w:hAnsi="Times New Roman" w:cs="Times New Roman"/>
        </w:rPr>
        <w:t xml:space="preserve">of </w:t>
      </w:r>
      <w:r w:rsidR="00C621BA">
        <w:rPr>
          <w:rFonts w:ascii="Times New Roman" w:hAnsi="Times New Roman" w:cs="Times New Roman"/>
          <w:lang w:val="haw-US"/>
        </w:rPr>
        <w:t xml:space="preserve">growth, </w:t>
      </w:r>
      <w:r w:rsidR="00C621BA" w:rsidRPr="0071316C">
        <w:rPr>
          <w:rFonts w:ascii="Times New Roman" w:hAnsi="Times New Roman" w:cs="Times New Roman"/>
        </w:rPr>
        <w:t>calcification</w:t>
      </w:r>
      <w:r w:rsidR="00C621BA">
        <w:rPr>
          <w:rFonts w:ascii="Times New Roman" w:hAnsi="Times New Roman" w:cs="Times New Roman"/>
          <w:lang w:val="haw-US"/>
        </w:rPr>
        <w:t xml:space="preserve"> ratio,</w:t>
      </w:r>
      <w:r w:rsidR="00C621BA" w:rsidRPr="0071316C">
        <w:rPr>
          <w:rFonts w:ascii="Times New Roman" w:hAnsi="Times New Roman" w:cs="Times New Roman"/>
        </w:rPr>
        <w:t xml:space="preserve"> </w:t>
      </w:r>
      <w:r w:rsidR="00C621BA">
        <w:rPr>
          <w:rFonts w:ascii="Times New Roman" w:hAnsi="Times New Roman" w:cs="Times New Roman"/>
          <w:lang w:val="haw-US"/>
        </w:rPr>
        <w:t>relative spine length, and dropped spines</w:t>
      </w:r>
      <w:r w:rsidR="00C621BA" w:rsidRPr="0071316C">
        <w:rPr>
          <w:rFonts w:ascii="Times New Roman" w:hAnsi="Times New Roman" w:cs="Times New Roman"/>
        </w:rPr>
        <w:t xml:space="preserve"> at the end of the experimental period (</w:t>
      </w:r>
      <w:r w:rsidR="00C621BA">
        <w:rPr>
          <w:rFonts w:ascii="Times New Roman" w:hAnsi="Times New Roman" w:cs="Times New Roman"/>
          <w:lang w:val="haw-US"/>
        </w:rPr>
        <w:t>12</w:t>
      </w:r>
      <w:r w:rsidR="00C621BA" w:rsidRPr="0071316C">
        <w:rPr>
          <w:rFonts w:ascii="Times New Roman" w:hAnsi="Times New Roman" w:cs="Times New Roman"/>
        </w:rPr>
        <w:t xml:space="preserve">6 days) for </w:t>
      </w:r>
      <w:r w:rsidR="00C621BA" w:rsidRPr="00107377">
        <w:rPr>
          <w:rFonts w:ascii="Times New Roman" w:hAnsi="Times New Roman" w:cs="Times New Roman"/>
          <w:i/>
          <w:iCs/>
          <w:lang w:val="haw-US"/>
        </w:rPr>
        <w:t>Tripneustes gratilla</w:t>
      </w:r>
      <w:r w:rsidR="00C621BA">
        <w:rPr>
          <w:rFonts w:ascii="Times New Roman" w:hAnsi="Times New Roman" w:cs="Times New Roman"/>
          <w:i/>
          <w:iCs/>
          <w:lang w:val="haw-US"/>
        </w:rPr>
        <w:t xml:space="preserve"> </w:t>
      </w:r>
      <w:r w:rsidR="00C621BA">
        <w:rPr>
          <w:rFonts w:ascii="Times New Roman" w:hAnsi="Times New Roman" w:cs="Times New Roman"/>
          <w:lang w:val="haw-US"/>
        </w:rPr>
        <w:t>based</w:t>
      </w:r>
      <w:r w:rsidRPr="0071316C">
        <w:rPr>
          <w:rFonts w:ascii="Times New Roman" w:hAnsi="Times New Roman" w:cs="Times New Roman"/>
        </w:rPr>
        <w:t xml:space="preserve"> on the statistical models given in Table </w:t>
      </w:r>
      <w:r w:rsidR="00C621BA">
        <w:rPr>
          <w:rFonts w:ascii="Times New Roman" w:hAnsi="Times New Roman" w:cs="Times New Roman"/>
          <w:lang w:val="haw-US"/>
        </w:rPr>
        <w:t>3.1</w:t>
      </w:r>
      <w:r w:rsidRPr="0071316C">
        <w:rPr>
          <w:rFonts w:ascii="Times New Roman" w:hAnsi="Times New Roman" w:cs="Times New Roman"/>
        </w:rPr>
        <w:t xml:space="preserve">. </w:t>
      </w:r>
    </w:p>
    <w:p w14:paraId="2C5950F8" w14:textId="7983F56F" w:rsidR="00A722E8" w:rsidRDefault="00A722E8" w:rsidP="00A722E8">
      <w:pPr>
        <w:rPr>
          <w:rFonts w:ascii="Times New Roman" w:hAnsi="Times New Roman" w:cs="Times New Roman"/>
          <w:b/>
          <w:bCs/>
          <w:color w:val="000000" w:themeColor="text1"/>
          <w:lang w:val="haw-US"/>
        </w:rPr>
      </w:pPr>
    </w:p>
    <w:p w14:paraId="566B9E21" w14:textId="799E4D19" w:rsidR="00A722E8" w:rsidRDefault="00A722E8" w:rsidP="00A722E8">
      <w:pPr>
        <w:rPr>
          <w:rFonts w:ascii="Times New Roman" w:hAnsi="Times New Roman" w:cs="Times New Roman"/>
          <w:b/>
          <w:bCs/>
          <w:color w:val="000000" w:themeColor="text1"/>
          <w:lang w:val="haw-US"/>
        </w:rPr>
      </w:pPr>
    </w:p>
    <w:tbl>
      <w:tblPr>
        <w:tblStyle w:val="TableGrid"/>
        <w:tblW w:w="6282" w:type="dxa"/>
        <w:tblInd w:w="738" w:type="dxa"/>
        <w:tblLayout w:type="fixed"/>
        <w:tblLook w:val="04A0" w:firstRow="1" w:lastRow="0" w:firstColumn="1" w:lastColumn="0" w:noHBand="0" w:noVBand="1"/>
      </w:tblPr>
      <w:tblGrid>
        <w:gridCol w:w="2459"/>
        <w:gridCol w:w="1347"/>
        <w:gridCol w:w="152"/>
        <w:gridCol w:w="432"/>
        <w:gridCol w:w="258"/>
        <w:gridCol w:w="734"/>
        <w:gridCol w:w="900"/>
      </w:tblGrid>
      <w:tr w:rsidR="00A722E8" w:rsidRPr="0094168B" w14:paraId="2E1AFD6C" w14:textId="77777777" w:rsidTr="002B04A0">
        <w:trPr>
          <w:trHeight w:val="368"/>
        </w:trPr>
        <w:tc>
          <w:tcPr>
            <w:tcW w:w="2459" w:type="dxa"/>
            <w:tcBorders>
              <w:top w:val="double" w:sz="4" w:space="0" w:color="auto"/>
              <w:left w:val="nil"/>
              <w:bottom w:val="single" w:sz="4" w:space="0" w:color="auto"/>
              <w:right w:val="nil"/>
            </w:tcBorders>
            <w:vAlign w:val="center"/>
          </w:tcPr>
          <w:p w14:paraId="5E4656DF" w14:textId="07D75079" w:rsidR="00A722E8" w:rsidRPr="00972659" w:rsidRDefault="00A722E8" w:rsidP="00682349">
            <w:pPr>
              <w:rPr>
                <w:rFonts w:ascii="Times New Roman" w:eastAsia="Times New Roman" w:hAnsi="Times New Roman" w:cs="Times New Roman"/>
                <w:b/>
                <w:bCs/>
                <w:i/>
                <w:color w:val="000000"/>
                <w:sz w:val="20"/>
                <w:szCs w:val="20"/>
              </w:rPr>
            </w:pPr>
            <w:r w:rsidRPr="00972659">
              <w:rPr>
                <w:rFonts w:ascii="Times New Roman" w:eastAsia="Times New Roman" w:hAnsi="Times New Roman" w:cs="Times New Roman"/>
                <w:b/>
                <w:bCs/>
                <w:i/>
                <w:color w:val="000000"/>
                <w:sz w:val="20"/>
                <w:szCs w:val="20"/>
              </w:rPr>
              <w:t>Biological Response</w:t>
            </w:r>
          </w:p>
        </w:tc>
        <w:tc>
          <w:tcPr>
            <w:tcW w:w="1499" w:type="dxa"/>
            <w:gridSpan w:val="2"/>
            <w:tcBorders>
              <w:top w:val="double" w:sz="4" w:space="0" w:color="auto"/>
              <w:left w:val="nil"/>
              <w:bottom w:val="single" w:sz="4" w:space="0" w:color="auto"/>
              <w:right w:val="nil"/>
            </w:tcBorders>
            <w:vAlign w:val="center"/>
          </w:tcPr>
          <w:p w14:paraId="4B7F88B2" w14:textId="77777777" w:rsidR="00A722E8" w:rsidRPr="0094168B" w:rsidRDefault="00A722E8" w:rsidP="00682349">
            <w:pPr>
              <w:rPr>
                <w:rFonts w:ascii="Times New Roman" w:eastAsia="Times New Roman" w:hAnsi="Times New Roman" w:cs="Times New Roman"/>
                <w:i/>
                <w:color w:val="000000"/>
                <w:sz w:val="20"/>
                <w:szCs w:val="20"/>
              </w:rPr>
            </w:pPr>
            <w:r w:rsidRPr="0094168B">
              <w:rPr>
                <w:rFonts w:ascii="Times New Roman" w:eastAsia="Times New Roman" w:hAnsi="Times New Roman" w:cs="Times New Roman"/>
                <w:i/>
                <w:color w:val="000000"/>
                <w:sz w:val="20"/>
                <w:szCs w:val="20"/>
              </w:rPr>
              <w:t>Effect</w:t>
            </w:r>
          </w:p>
        </w:tc>
        <w:tc>
          <w:tcPr>
            <w:tcW w:w="432" w:type="dxa"/>
            <w:tcBorders>
              <w:top w:val="double" w:sz="4" w:space="0" w:color="auto"/>
              <w:left w:val="nil"/>
              <w:bottom w:val="single" w:sz="4" w:space="0" w:color="auto"/>
              <w:right w:val="nil"/>
            </w:tcBorders>
            <w:vAlign w:val="center"/>
          </w:tcPr>
          <w:p w14:paraId="3CA77F83" w14:textId="77777777" w:rsidR="00A722E8" w:rsidRPr="0094168B" w:rsidRDefault="00A722E8" w:rsidP="00682349">
            <w:pPr>
              <w:rPr>
                <w:rFonts w:ascii="Times New Roman" w:eastAsia="Times New Roman" w:hAnsi="Times New Roman" w:cs="Times New Roman"/>
                <w:i/>
                <w:color w:val="000000"/>
                <w:sz w:val="20"/>
                <w:szCs w:val="20"/>
              </w:rPr>
            </w:pPr>
            <w:r w:rsidRPr="0094168B">
              <w:rPr>
                <w:rFonts w:ascii="Times New Roman" w:eastAsia="Times New Roman" w:hAnsi="Times New Roman" w:cs="Times New Roman"/>
                <w:i/>
                <w:color w:val="000000"/>
                <w:sz w:val="20"/>
                <w:szCs w:val="20"/>
              </w:rPr>
              <w:t>df</w:t>
            </w:r>
          </w:p>
        </w:tc>
        <w:tc>
          <w:tcPr>
            <w:tcW w:w="992" w:type="dxa"/>
            <w:gridSpan w:val="2"/>
            <w:tcBorders>
              <w:top w:val="double" w:sz="4" w:space="0" w:color="auto"/>
              <w:left w:val="nil"/>
              <w:bottom w:val="single" w:sz="4" w:space="0" w:color="auto"/>
              <w:right w:val="nil"/>
            </w:tcBorders>
            <w:vAlign w:val="center"/>
          </w:tcPr>
          <w:p w14:paraId="00D389C1" w14:textId="5EF926A9" w:rsidR="00A722E8" w:rsidRPr="0094168B" w:rsidRDefault="00C04BBB" w:rsidP="00682349">
            <w:pPr>
              <w:jc w:val="both"/>
              <w:rPr>
                <w:rFonts w:ascii="Times New Roman" w:eastAsia="Times New Roman" w:hAnsi="Times New Roman" w:cs="Times New Roman"/>
                <w:i/>
                <w:color w:val="000000"/>
                <w:sz w:val="20"/>
                <w:szCs w:val="20"/>
              </w:rPr>
            </w:pPr>
            <w:proofErr w:type="spellStart"/>
            <w:r>
              <w:rPr>
                <w:rFonts w:ascii="Times New Roman" w:eastAsia="Times New Roman" w:hAnsi="Times New Roman" w:cs="Times New Roman"/>
                <w:i/>
                <w:color w:val="000000"/>
                <w:sz w:val="20"/>
                <w:szCs w:val="20"/>
              </w:rPr>
              <w:t>Chisq</w:t>
            </w:r>
            <w:proofErr w:type="spellEnd"/>
          </w:p>
        </w:tc>
        <w:tc>
          <w:tcPr>
            <w:tcW w:w="900" w:type="dxa"/>
            <w:tcBorders>
              <w:top w:val="double" w:sz="4" w:space="0" w:color="auto"/>
              <w:left w:val="nil"/>
              <w:bottom w:val="single" w:sz="4" w:space="0" w:color="auto"/>
              <w:right w:val="nil"/>
            </w:tcBorders>
            <w:vAlign w:val="center"/>
          </w:tcPr>
          <w:p w14:paraId="4E585753" w14:textId="77777777" w:rsidR="00A722E8" w:rsidRPr="0094168B" w:rsidRDefault="00A722E8" w:rsidP="00682349">
            <w:pPr>
              <w:jc w:val="both"/>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p</w:t>
            </w:r>
          </w:p>
        </w:tc>
      </w:tr>
      <w:tr w:rsidR="00A722E8" w:rsidRPr="0094168B" w14:paraId="43572BD8" w14:textId="77777777" w:rsidTr="002B04A0">
        <w:trPr>
          <w:trHeight w:val="254"/>
        </w:trPr>
        <w:tc>
          <w:tcPr>
            <w:tcW w:w="2459" w:type="dxa"/>
            <w:tcBorders>
              <w:top w:val="single" w:sz="4" w:space="0" w:color="auto"/>
              <w:left w:val="nil"/>
              <w:bottom w:val="nil"/>
              <w:right w:val="nil"/>
            </w:tcBorders>
            <w:vAlign w:val="bottom"/>
          </w:tcPr>
          <w:p w14:paraId="5C78D73F" w14:textId="349FDA5A"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single" w:sz="4" w:space="0" w:color="auto"/>
              <w:left w:val="nil"/>
              <w:bottom w:val="nil"/>
              <w:right w:val="nil"/>
            </w:tcBorders>
            <w:vAlign w:val="bottom"/>
          </w:tcPr>
          <w:p w14:paraId="22E682E0" w14:textId="16B9F3A7" w:rsidR="00A722E8" w:rsidRPr="0094168B" w:rsidRDefault="00A722E8" w:rsidP="00682349">
            <w:pPr>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Temp</w:t>
            </w:r>
          </w:p>
        </w:tc>
        <w:tc>
          <w:tcPr>
            <w:tcW w:w="432" w:type="dxa"/>
            <w:tcBorders>
              <w:top w:val="single" w:sz="4" w:space="0" w:color="auto"/>
              <w:left w:val="nil"/>
              <w:bottom w:val="nil"/>
              <w:right w:val="nil"/>
            </w:tcBorders>
            <w:vAlign w:val="bottom"/>
          </w:tcPr>
          <w:p w14:paraId="6E99A561" w14:textId="00B64E4F" w:rsidR="00A722E8" w:rsidRPr="0094168B" w:rsidRDefault="00A722E8" w:rsidP="00682349">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single" w:sz="4" w:space="0" w:color="auto"/>
              <w:left w:val="nil"/>
              <w:bottom w:val="nil"/>
              <w:right w:val="nil"/>
            </w:tcBorders>
            <w:vAlign w:val="bottom"/>
          </w:tcPr>
          <w:p w14:paraId="176A671D" w14:textId="6A3C2701" w:rsidR="00A722E8" w:rsidRPr="0094168B" w:rsidRDefault="00C04BBB" w:rsidP="0068234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4.137</w:t>
            </w:r>
          </w:p>
        </w:tc>
        <w:tc>
          <w:tcPr>
            <w:tcW w:w="900" w:type="dxa"/>
            <w:tcBorders>
              <w:top w:val="single" w:sz="4" w:space="0" w:color="auto"/>
              <w:left w:val="nil"/>
              <w:bottom w:val="nil"/>
              <w:right w:val="nil"/>
            </w:tcBorders>
            <w:vAlign w:val="bottom"/>
          </w:tcPr>
          <w:p w14:paraId="6802828C" w14:textId="24A41CE7" w:rsidR="00A722E8" w:rsidRPr="00C04BBB" w:rsidRDefault="00A722E8" w:rsidP="00682349">
            <w:pPr>
              <w:rPr>
                <w:rFonts w:ascii="Times New Roman" w:eastAsia="Times New Roman" w:hAnsi="Times New Roman" w:cs="Times New Roman"/>
                <w:b/>
                <w:bCs/>
                <w:color w:val="000000"/>
                <w:sz w:val="20"/>
                <w:szCs w:val="20"/>
              </w:rPr>
            </w:pPr>
            <w:r w:rsidRPr="00C04BBB">
              <w:rPr>
                <w:rFonts w:ascii="Times New Roman" w:eastAsia="Times New Roman" w:hAnsi="Times New Roman" w:cs="Times New Roman"/>
                <w:b/>
                <w:bCs/>
                <w:color w:val="000000"/>
                <w:sz w:val="20"/>
                <w:szCs w:val="20"/>
              </w:rPr>
              <w:t>0.</w:t>
            </w:r>
            <w:r w:rsidR="00C04BBB" w:rsidRPr="00C04BBB">
              <w:rPr>
                <w:rFonts w:ascii="Times New Roman" w:eastAsia="Times New Roman" w:hAnsi="Times New Roman" w:cs="Times New Roman"/>
                <w:b/>
                <w:bCs/>
                <w:color w:val="000000"/>
                <w:sz w:val="20"/>
                <w:szCs w:val="20"/>
              </w:rPr>
              <w:t>04</w:t>
            </w:r>
            <w:r w:rsidR="00560522">
              <w:rPr>
                <w:rFonts w:ascii="Times New Roman" w:eastAsia="Times New Roman" w:hAnsi="Times New Roman" w:cs="Times New Roman"/>
                <w:b/>
                <w:bCs/>
                <w:color w:val="000000"/>
                <w:sz w:val="20"/>
                <w:szCs w:val="20"/>
              </w:rPr>
              <w:t>2</w:t>
            </w:r>
          </w:p>
        </w:tc>
      </w:tr>
      <w:tr w:rsidR="00A722E8" w:rsidRPr="0094168B" w14:paraId="4891978F" w14:textId="77777777" w:rsidTr="002B04A0">
        <w:trPr>
          <w:trHeight w:val="275"/>
        </w:trPr>
        <w:tc>
          <w:tcPr>
            <w:tcW w:w="2459" w:type="dxa"/>
            <w:tcBorders>
              <w:top w:val="nil"/>
              <w:left w:val="nil"/>
              <w:bottom w:val="nil"/>
              <w:right w:val="nil"/>
            </w:tcBorders>
            <w:vAlign w:val="bottom"/>
          </w:tcPr>
          <w:p w14:paraId="0239E865" w14:textId="0D641B0C" w:rsidR="00A722E8" w:rsidRPr="00972659" w:rsidRDefault="00A722E8" w:rsidP="00682349">
            <w:pPr>
              <w:rPr>
                <w:rFonts w:ascii="Times New Roman" w:eastAsia="Times New Roman" w:hAnsi="Times New Roman" w:cs="Times New Roman"/>
                <w:b/>
                <w:bCs/>
                <w:color w:val="000000"/>
                <w:sz w:val="20"/>
                <w:szCs w:val="20"/>
              </w:rPr>
            </w:pPr>
            <w:r w:rsidRPr="00972659">
              <w:rPr>
                <w:rFonts w:ascii="Times New Roman" w:eastAsia="Times New Roman" w:hAnsi="Times New Roman" w:cs="Times New Roman"/>
                <w:b/>
                <w:bCs/>
                <w:color w:val="000000"/>
                <w:sz w:val="20"/>
                <w:szCs w:val="20"/>
              </w:rPr>
              <w:t>Growth</w:t>
            </w:r>
          </w:p>
        </w:tc>
        <w:tc>
          <w:tcPr>
            <w:tcW w:w="1499" w:type="dxa"/>
            <w:gridSpan w:val="2"/>
            <w:tcBorders>
              <w:top w:val="nil"/>
              <w:left w:val="nil"/>
              <w:bottom w:val="nil"/>
              <w:right w:val="nil"/>
            </w:tcBorders>
            <w:vAlign w:val="bottom"/>
          </w:tcPr>
          <w:p w14:paraId="029525E4" w14:textId="50286C38" w:rsidR="00A722E8" w:rsidRPr="00A722E8" w:rsidRDefault="00A722E8" w:rsidP="00682349">
            <w:pPr>
              <w:rPr>
                <w:rFonts w:ascii="Times New Roman" w:eastAsia="Times New Roman" w:hAnsi="Times New Roman" w:cs="Times New Roman"/>
                <w:color w:val="000000"/>
                <w:sz w:val="20"/>
                <w:szCs w:val="20"/>
              </w:rPr>
            </w:pPr>
            <w:r w:rsidRPr="00A722E8">
              <w:rPr>
                <w:rFonts w:ascii="Times New Roman" w:eastAsia="Times New Roman" w:hAnsi="Times New Roman" w:cs="Times New Roman"/>
                <w:i/>
                <w:iCs/>
                <w:color w:val="000000"/>
                <w:sz w:val="20"/>
                <w:szCs w:val="20"/>
              </w:rPr>
              <w:t>p</w:t>
            </w:r>
            <w:r>
              <w:rPr>
                <w:rFonts w:ascii="Times New Roman" w:eastAsia="Times New Roman" w:hAnsi="Times New Roman" w:cs="Times New Roman"/>
                <w:color w:val="000000"/>
                <w:sz w:val="20"/>
                <w:szCs w:val="20"/>
              </w:rPr>
              <w:t>CO</w:t>
            </w:r>
            <w:r>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2B98AD60" w14:textId="6DAC2D1E" w:rsidR="00A722E8" w:rsidRPr="0094168B" w:rsidRDefault="00A722E8" w:rsidP="00682349">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1B3FF99E" w14:textId="20B13578" w:rsidR="00A722E8" w:rsidRPr="0094168B" w:rsidRDefault="00F61C5E" w:rsidP="0068234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0.258</w:t>
            </w:r>
          </w:p>
        </w:tc>
        <w:tc>
          <w:tcPr>
            <w:tcW w:w="900" w:type="dxa"/>
            <w:tcBorders>
              <w:top w:val="nil"/>
              <w:left w:val="nil"/>
              <w:bottom w:val="nil"/>
              <w:right w:val="nil"/>
            </w:tcBorders>
            <w:vAlign w:val="bottom"/>
          </w:tcPr>
          <w:p w14:paraId="0057EFA7" w14:textId="46F5A076" w:rsidR="00A722E8" w:rsidRPr="0094168B" w:rsidRDefault="00A722E8" w:rsidP="0068234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F61C5E">
              <w:rPr>
                <w:rFonts w:ascii="Times New Roman" w:eastAsia="Times New Roman" w:hAnsi="Times New Roman" w:cs="Times New Roman"/>
                <w:color w:val="000000"/>
                <w:sz w:val="20"/>
                <w:szCs w:val="20"/>
              </w:rPr>
              <w:t>611</w:t>
            </w:r>
          </w:p>
        </w:tc>
      </w:tr>
      <w:tr w:rsidR="00A722E8" w:rsidRPr="0094168B" w14:paraId="46271EA9" w14:textId="77777777" w:rsidTr="002B04A0">
        <w:trPr>
          <w:trHeight w:val="92"/>
        </w:trPr>
        <w:tc>
          <w:tcPr>
            <w:tcW w:w="2459" w:type="dxa"/>
            <w:tcBorders>
              <w:top w:val="nil"/>
              <w:left w:val="nil"/>
              <w:bottom w:val="nil"/>
              <w:right w:val="nil"/>
            </w:tcBorders>
            <w:vAlign w:val="bottom"/>
          </w:tcPr>
          <w:p w14:paraId="14702424" w14:textId="77777777"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2D273D1D" w14:textId="3EB2FE17" w:rsidR="00A722E8" w:rsidRPr="0094168B" w:rsidRDefault="00A722E8" w:rsidP="0068234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Temp x </w:t>
            </w:r>
            <w:r w:rsidRPr="00A722E8">
              <w:rPr>
                <w:rFonts w:ascii="Times New Roman" w:eastAsia="Times New Roman" w:hAnsi="Times New Roman" w:cs="Times New Roman"/>
                <w:i/>
                <w:iCs/>
                <w:color w:val="000000"/>
                <w:sz w:val="20"/>
                <w:szCs w:val="20"/>
              </w:rPr>
              <w:t>p</w:t>
            </w:r>
            <w:r w:rsidRPr="00D94D05">
              <w:rPr>
                <w:rFonts w:ascii="Times New Roman" w:eastAsia="Times New Roman" w:hAnsi="Times New Roman" w:cs="Times New Roman"/>
                <w:color w:val="000000"/>
                <w:sz w:val="20"/>
                <w:szCs w:val="20"/>
              </w:rPr>
              <w:t>CO</w:t>
            </w:r>
            <w:r w:rsidRPr="00D94D05">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6C36C833" w14:textId="5294D2E3" w:rsidR="00A722E8" w:rsidRPr="0094168B" w:rsidRDefault="00A722E8" w:rsidP="00682349">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0CAB4730" w14:textId="0D2CF255" w:rsidR="00A722E8" w:rsidRPr="0094168B" w:rsidRDefault="00F61C5E" w:rsidP="0068234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0.53</w:t>
            </w:r>
            <w:r w:rsidR="00560522">
              <w:rPr>
                <w:rFonts w:ascii="Times New Roman" w:eastAsia="Times New Roman" w:hAnsi="Times New Roman" w:cs="Times New Roman"/>
                <w:color w:val="000000"/>
                <w:sz w:val="20"/>
                <w:szCs w:val="20"/>
              </w:rPr>
              <w:t>4</w:t>
            </w:r>
          </w:p>
        </w:tc>
        <w:tc>
          <w:tcPr>
            <w:tcW w:w="900" w:type="dxa"/>
            <w:tcBorders>
              <w:top w:val="nil"/>
              <w:left w:val="nil"/>
              <w:bottom w:val="nil"/>
              <w:right w:val="nil"/>
            </w:tcBorders>
            <w:vAlign w:val="bottom"/>
          </w:tcPr>
          <w:p w14:paraId="21D6BD41" w14:textId="5819A0D6" w:rsidR="00A722E8" w:rsidRPr="0094168B" w:rsidRDefault="00A722E8" w:rsidP="00682349">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0.</w:t>
            </w:r>
            <w:r w:rsidR="00F61C5E">
              <w:rPr>
                <w:rFonts w:ascii="Times New Roman" w:eastAsia="Times New Roman" w:hAnsi="Times New Roman" w:cs="Times New Roman"/>
                <w:color w:val="000000"/>
                <w:sz w:val="20"/>
                <w:szCs w:val="20"/>
              </w:rPr>
              <w:t>465</w:t>
            </w:r>
          </w:p>
        </w:tc>
      </w:tr>
      <w:tr w:rsidR="00A722E8" w:rsidRPr="0094168B" w14:paraId="4CBAEECE" w14:textId="77777777" w:rsidTr="002B04A0">
        <w:trPr>
          <w:trHeight w:val="275"/>
        </w:trPr>
        <w:tc>
          <w:tcPr>
            <w:tcW w:w="2459" w:type="dxa"/>
            <w:tcBorders>
              <w:top w:val="nil"/>
              <w:left w:val="nil"/>
              <w:bottom w:val="nil"/>
              <w:right w:val="nil"/>
            </w:tcBorders>
            <w:vAlign w:val="bottom"/>
          </w:tcPr>
          <w:p w14:paraId="65D00E23" w14:textId="77777777"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79BB3F42" w14:textId="77777777" w:rsidR="00A722E8" w:rsidRPr="0094168B" w:rsidRDefault="00A722E8" w:rsidP="00682349">
            <w:pPr>
              <w:rPr>
                <w:rFonts w:ascii="Times New Roman" w:eastAsia="Times New Roman" w:hAnsi="Times New Roman" w:cs="Times New Roman"/>
                <w:color w:val="000000"/>
                <w:sz w:val="20"/>
                <w:szCs w:val="20"/>
              </w:rPr>
            </w:pPr>
          </w:p>
        </w:tc>
        <w:tc>
          <w:tcPr>
            <w:tcW w:w="432" w:type="dxa"/>
            <w:tcBorders>
              <w:top w:val="nil"/>
              <w:left w:val="nil"/>
              <w:bottom w:val="nil"/>
              <w:right w:val="nil"/>
            </w:tcBorders>
            <w:vAlign w:val="bottom"/>
          </w:tcPr>
          <w:p w14:paraId="2C732E0F" w14:textId="77777777" w:rsidR="00A722E8" w:rsidRPr="0094168B" w:rsidRDefault="00A722E8" w:rsidP="00682349">
            <w:pPr>
              <w:rPr>
                <w:rFonts w:ascii="Times New Roman" w:eastAsia="Times New Roman" w:hAnsi="Times New Roman" w:cs="Times New Roman"/>
                <w:color w:val="000000"/>
                <w:sz w:val="20"/>
                <w:szCs w:val="20"/>
              </w:rPr>
            </w:pPr>
          </w:p>
        </w:tc>
        <w:tc>
          <w:tcPr>
            <w:tcW w:w="992" w:type="dxa"/>
            <w:gridSpan w:val="2"/>
            <w:tcBorders>
              <w:top w:val="nil"/>
              <w:left w:val="nil"/>
              <w:bottom w:val="nil"/>
              <w:right w:val="nil"/>
            </w:tcBorders>
            <w:vAlign w:val="bottom"/>
          </w:tcPr>
          <w:p w14:paraId="59BAD176" w14:textId="77777777" w:rsidR="00A722E8" w:rsidRPr="0094168B" w:rsidRDefault="00A722E8" w:rsidP="00682349">
            <w:pPr>
              <w:rPr>
                <w:rFonts w:ascii="Times New Roman" w:eastAsia="Times New Roman" w:hAnsi="Times New Roman" w:cs="Times New Roman"/>
                <w:color w:val="000000"/>
                <w:sz w:val="20"/>
                <w:szCs w:val="20"/>
              </w:rPr>
            </w:pPr>
          </w:p>
        </w:tc>
        <w:tc>
          <w:tcPr>
            <w:tcW w:w="900" w:type="dxa"/>
            <w:tcBorders>
              <w:top w:val="nil"/>
              <w:left w:val="nil"/>
              <w:bottom w:val="nil"/>
              <w:right w:val="nil"/>
            </w:tcBorders>
            <w:vAlign w:val="bottom"/>
          </w:tcPr>
          <w:p w14:paraId="6F0277CD" w14:textId="77777777" w:rsidR="00A722E8" w:rsidRPr="0094168B" w:rsidRDefault="00A722E8" w:rsidP="00682349">
            <w:pPr>
              <w:ind w:right="72"/>
              <w:rPr>
                <w:rFonts w:ascii="Times New Roman" w:eastAsia="Times New Roman" w:hAnsi="Times New Roman" w:cs="Times New Roman"/>
                <w:color w:val="000000"/>
                <w:sz w:val="20"/>
                <w:szCs w:val="20"/>
              </w:rPr>
            </w:pPr>
          </w:p>
        </w:tc>
      </w:tr>
      <w:tr w:rsidR="00A722E8" w:rsidRPr="0094168B" w14:paraId="492725E7" w14:textId="77777777" w:rsidTr="002B04A0">
        <w:trPr>
          <w:trHeight w:val="254"/>
        </w:trPr>
        <w:tc>
          <w:tcPr>
            <w:tcW w:w="2459" w:type="dxa"/>
            <w:tcBorders>
              <w:top w:val="nil"/>
              <w:left w:val="nil"/>
              <w:bottom w:val="nil"/>
              <w:right w:val="nil"/>
            </w:tcBorders>
            <w:vAlign w:val="bottom"/>
          </w:tcPr>
          <w:p w14:paraId="3A682E14" w14:textId="6DEFE149"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49BC758E" w14:textId="23C02ECF" w:rsidR="00A722E8" w:rsidRPr="0094168B" w:rsidRDefault="00A722E8" w:rsidP="00A722E8">
            <w:pPr>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Temp</w:t>
            </w:r>
          </w:p>
        </w:tc>
        <w:tc>
          <w:tcPr>
            <w:tcW w:w="432" w:type="dxa"/>
            <w:tcBorders>
              <w:top w:val="nil"/>
              <w:left w:val="nil"/>
              <w:bottom w:val="nil"/>
              <w:right w:val="nil"/>
            </w:tcBorders>
            <w:vAlign w:val="bottom"/>
          </w:tcPr>
          <w:p w14:paraId="58E1CB5B" w14:textId="52EAC180"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694349FB" w14:textId="012D039C"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0.749</w:t>
            </w:r>
          </w:p>
        </w:tc>
        <w:tc>
          <w:tcPr>
            <w:tcW w:w="900" w:type="dxa"/>
            <w:tcBorders>
              <w:top w:val="nil"/>
              <w:left w:val="nil"/>
              <w:bottom w:val="nil"/>
              <w:right w:val="nil"/>
            </w:tcBorders>
            <w:vAlign w:val="bottom"/>
          </w:tcPr>
          <w:p w14:paraId="557A1FEA" w14:textId="2045169C"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387</w:t>
            </w:r>
          </w:p>
        </w:tc>
      </w:tr>
      <w:tr w:rsidR="00A722E8" w:rsidRPr="0094168B" w14:paraId="0282DED3" w14:textId="77777777" w:rsidTr="002B04A0">
        <w:trPr>
          <w:trHeight w:val="275"/>
        </w:trPr>
        <w:tc>
          <w:tcPr>
            <w:tcW w:w="2459" w:type="dxa"/>
            <w:tcBorders>
              <w:top w:val="nil"/>
              <w:left w:val="nil"/>
              <w:bottom w:val="nil"/>
              <w:right w:val="nil"/>
            </w:tcBorders>
            <w:vAlign w:val="bottom"/>
          </w:tcPr>
          <w:p w14:paraId="7DE5FD35" w14:textId="08FFA52D" w:rsidR="00A722E8" w:rsidRPr="00972659" w:rsidRDefault="00A722E8" w:rsidP="00A722E8">
            <w:pPr>
              <w:rPr>
                <w:rFonts w:ascii="Times New Roman" w:eastAsia="Times New Roman" w:hAnsi="Times New Roman" w:cs="Times New Roman"/>
                <w:b/>
                <w:bCs/>
                <w:color w:val="000000"/>
                <w:sz w:val="20"/>
                <w:szCs w:val="20"/>
              </w:rPr>
            </w:pPr>
            <w:r w:rsidRPr="00972659">
              <w:rPr>
                <w:rFonts w:ascii="Times New Roman" w:eastAsia="Times New Roman" w:hAnsi="Times New Roman" w:cs="Times New Roman"/>
                <w:b/>
                <w:bCs/>
                <w:color w:val="000000"/>
                <w:sz w:val="20"/>
                <w:szCs w:val="20"/>
              </w:rPr>
              <w:t>Calcification Ratio (Tip)</w:t>
            </w:r>
          </w:p>
        </w:tc>
        <w:tc>
          <w:tcPr>
            <w:tcW w:w="1499" w:type="dxa"/>
            <w:gridSpan w:val="2"/>
            <w:tcBorders>
              <w:top w:val="nil"/>
              <w:left w:val="nil"/>
              <w:bottom w:val="nil"/>
              <w:right w:val="nil"/>
            </w:tcBorders>
            <w:vAlign w:val="bottom"/>
          </w:tcPr>
          <w:p w14:paraId="7B2FE8D7" w14:textId="3FB6978D" w:rsidR="00A722E8" w:rsidRPr="0094168B" w:rsidRDefault="00A722E8" w:rsidP="00A722E8">
            <w:pPr>
              <w:rPr>
                <w:rFonts w:ascii="Times New Roman" w:eastAsia="Times New Roman" w:hAnsi="Times New Roman" w:cs="Times New Roman"/>
                <w:color w:val="000000"/>
                <w:sz w:val="20"/>
                <w:szCs w:val="20"/>
              </w:rPr>
            </w:pPr>
            <w:r w:rsidRPr="00A722E8">
              <w:rPr>
                <w:rFonts w:ascii="Times New Roman" w:eastAsia="Times New Roman" w:hAnsi="Times New Roman" w:cs="Times New Roman"/>
                <w:i/>
                <w:iCs/>
                <w:color w:val="000000"/>
                <w:sz w:val="20"/>
                <w:szCs w:val="20"/>
              </w:rPr>
              <w:t>p</w:t>
            </w:r>
            <w:r>
              <w:rPr>
                <w:rFonts w:ascii="Times New Roman" w:eastAsia="Times New Roman" w:hAnsi="Times New Roman" w:cs="Times New Roman"/>
                <w:color w:val="000000"/>
                <w:sz w:val="20"/>
                <w:szCs w:val="20"/>
              </w:rPr>
              <w:t>CO</w:t>
            </w:r>
            <w:r>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5DCCBEB0" w14:textId="1F681B8A"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12BC58A8" w14:textId="11C3A375"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0.604</w:t>
            </w:r>
          </w:p>
        </w:tc>
        <w:tc>
          <w:tcPr>
            <w:tcW w:w="900" w:type="dxa"/>
            <w:tcBorders>
              <w:top w:val="nil"/>
              <w:left w:val="nil"/>
              <w:bottom w:val="nil"/>
              <w:right w:val="nil"/>
            </w:tcBorders>
            <w:vAlign w:val="bottom"/>
          </w:tcPr>
          <w:p w14:paraId="5EA1DC07" w14:textId="7D770A54"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437</w:t>
            </w:r>
          </w:p>
        </w:tc>
      </w:tr>
      <w:tr w:rsidR="00A722E8" w:rsidRPr="0094168B" w14:paraId="6FA414F6" w14:textId="77777777" w:rsidTr="002B04A0">
        <w:trPr>
          <w:trHeight w:val="275"/>
        </w:trPr>
        <w:tc>
          <w:tcPr>
            <w:tcW w:w="2459" w:type="dxa"/>
            <w:tcBorders>
              <w:top w:val="nil"/>
              <w:left w:val="nil"/>
              <w:bottom w:val="nil"/>
              <w:right w:val="nil"/>
            </w:tcBorders>
            <w:vAlign w:val="bottom"/>
          </w:tcPr>
          <w:p w14:paraId="71AAF5CD" w14:textId="77777777"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46A4BFAC" w14:textId="7E13BA65"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Temp x </w:t>
            </w:r>
            <w:r w:rsidRPr="00A722E8">
              <w:rPr>
                <w:rFonts w:ascii="Times New Roman" w:eastAsia="Times New Roman" w:hAnsi="Times New Roman" w:cs="Times New Roman"/>
                <w:i/>
                <w:iCs/>
                <w:color w:val="000000"/>
                <w:sz w:val="20"/>
                <w:szCs w:val="20"/>
              </w:rPr>
              <w:t>p</w:t>
            </w:r>
            <w:r w:rsidRPr="00D94D05">
              <w:rPr>
                <w:rFonts w:ascii="Times New Roman" w:eastAsia="Times New Roman" w:hAnsi="Times New Roman" w:cs="Times New Roman"/>
                <w:color w:val="000000"/>
                <w:sz w:val="20"/>
                <w:szCs w:val="20"/>
              </w:rPr>
              <w:t>CO</w:t>
            </w:r>
            <w:r w:rsidRPr="00D94D05">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4CC59E41" w14:textId="1827F660"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545510A2" w14:textId="3467607B"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2.853</w:t>
            </w:r>
          </w:p>
        </w:tc>
        <w:tc>
          <w:tcPr>
            <w:tcW w:w="900" w:type="dxa"/>
            <w:tcBorders>
              <w:top w:val="nil"/>
              <w:left w:val="nil"/>
              <w:bottom w:val="nil"/>
              <w:right w:val="nil"/>
            </w:tcBorders>
            <w:vAlign w:val="bottom"/>
          </w:tcPr>
          <w:p w14:paraId="5E6BFBB4" w14:textId="4F3A4637"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091</w:t>
            </w:r>
          </w:p>
        </w:tc>
      </w:tr>
      <w:tr w:rsidR="00A722E8" w:rsidRPr="0094168B" w14:paraId="6B29D9E9" w14:textId="77777777" w:rsidTr="002B04A0">
        <w:trPr>
          <w:trHeight w:val="92"/>
        </w:trPr>
        <w:tc>
          <w:tcPr>
            <w:tcW w:w="2459" w:type="dxa"/>
            <w:tcBorders>
              <w:top w:val="nil"/>
              <w:left w:val="nil"/>
              <w:bottom w:val="nil"/>
              <w:right w:val="nil"/>
            </w:tcBorders>
            <w:vAlign w:val="bottom"/>
          </w:tcPr>
          <w:p w14:paraId="04C502C7" w14:textId="77777777"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150844DE" w14:textId="77777777" w:rsidR="00A722E8" w:rsidRPr="0094168B" w:rsidRDefault="00A722E8" w:rsidP="00682349">
            <w:pPr>
              <w:rPr>
                <w:rFonts w:ascii="Times New Roman" w:eastAsia="Times New Roman" w:hAnsi="Times New Roman" w:cs="Times New Roman"/>
                <w:color w:val="000000"/>
                <w:sz w:val="20"/>
                <w:szCs w:val="20"/>
              </w:rPr>
            </w:pPr>
          </w:p>
        </w:tc>
        <w:tc>
          <w:tcPr>
            <w:tcW w:w="432" w:type="dxa"/>
            <w:tcBorders>
              <w:top w:val="nil"/>
              <w:left w:val="nil"/>
              <w:bottom w:val="nil"/>
              <w:right w:val="nil"/>
            </w:tcBorders>
            <w:vAlign w:val="bottom"/>
          </w:tcPr>
          <w:p w14:paraId="2812301E" w14:textId="77777777" w:rsidR="00A722E8" w:rsidRPr="0094168B" w:rsidRDefault="00A722E8" w:rsidP="00682349">
            <w:pPr>
              <w:rPr>
                <w:rFonts w:ascii="Times New Roman" w:eastAsia="Times New Roman" w:hAnsi="Times New Roman" w:cs="Times New Roman"/>
                <w:color w:val="000000"/>
                <w:sz w:val="20"/>
                <w:szCs w:val="20"/>
              </w:rPr>
            </w:pPr>
          </w:p>
        </w:tc>
        <w:tc>
          <w:tcPr>
            <w:tcW w:w="992" w:type="dxa"/>
            <w:gridSpan w:val="2"/>
            <w:tcBorders>
              <w:top w:val="nil"/>
              <w:left w:val="nil"/>
              <w:bottom w:val="nil"/>
              <w:right w:val="nil"/>
            </w:tcBorders>
            <w:vAlign w:val="bottom"/>
          </w:tcPr>
          <w:p w14:paraId="5CCCB04F" w14:textId="77777777" w:rsidR="00A722E8" w:rsidRPr="0094168B" w:rsidRDefault="00A722E8" w:rsidP="00682349">
            <w:pPr>
              <w:rPr>
                <w:rFonts w:ascii="Times New Roman" w:eastAsia="Times New Roman" w:hAnsi="Times New Roman" w:cs="Times New Roman"/>
                <w:color w:val="000000"/>
                <w:sz w:val="20"/>
                <w:szCs w:val="20"/>
              </w:rPr>
            </w:pPr>
          </w:p>
        </w:tc>
        <w:tc>
          <w:tcPr>
            <w:tcW w:w="900" w:type="dxa"/>
            <w:tcBorders>
              <w:top w:val="nil"/>
              <w:left w:val="nil"/>
              <w:bottom w:val="nil"/>
              <w:right w:val="nil"/>
            </w:tcBorders>
            <w:vAlign w:val="bottom"/>
          </w:tcPr>
          <w:p w14:paraId="3394B67E" w14:textId="77777777" w:rsidR="00A722E8" w:rsidRPr="0094168B" w:rsidRDefault="00A722E8" w:rsidP="00682349">
            <w:pPr>
              <w:rPr>
                <w:rFonts w:ascii="Times New Roman" w:eastAsia="Times New Roman" w:hAnsi="Times New Roman" w:cs="Times New Roman"/>
                <w:b/>
                <w:color w:val="000000"/>
                <w:sz w:val="20"/>
                <w:szCs w:val="20"/>
              </w:rPr>
            </w:pPr>
          </w:p>
        </w:tc>
      </w:tr>
      <w:tr w:rsidR="00A722E8" w:rsidRPr="0094168B" w14:paraId="3F11B3CA" w14:textId="77777777" w:rsidTr="002B04A0">
        <w:trPr>
          <w:trHeight w:val="275"/>
        </w:trPr>
        <w:tc>
          <w:tcPr>
            <w:tcW w:w="2459" w:type="dxa"/>
            <w:tcBorders>
              <w:top w:val="nil"/>
              <w:left w:val="nil"/>
              <w:bottom w:val="nil"/>
              <w:right w:val="nil"/>
            </w:tcBorders>
            <w:vAlign w:val="bottom"/>
          </w:tcPr>
          <w:p w14:paraId="3F99AD31" w14:textId="26A29DFD"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0595F9DC" w14:textId="074AACCB" w:rsidR="00A722E8" w:rsidRPr="0094168B" w:rsidRDefault="00A722E8" w:rsidP="00A722E8">
            <w:pPr>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Temp</w:t>
            </w:r>
          </w:p>
        </w:tc>
        <w:tc>
          <w:tcPr>
            <w:tcW w:w="432" w:type="dxa"/>
            <w:tcBorders>
              <w:top w:val="nil"/>
              <w:left w:val="nil"/>
              <w:bottom w:val="nil"/>
              <w:right w:val="nil"/>
            </w:tcBorders>
            <w:vAlign w:val="bottom"/>
          </w:tcPr>
          <w:p w14:paraId="253D5422" w14:textId="7DE55353"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3CD16362" w14:textId="5DD997BB"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1.941</w:t>
            </w:r>
          </w:p>
        </w:tc>
        <w:tc>
          <w:tcPr>
            <w:tcW w:w="900" w:type="dxa"/>
            <w:tcBorders>
              <w:top w:val="nil"/>
              <w:left w:val="nil"/>
              <w:bottom w:val="nil"/>
              <w:right w:val="nil"/>
            </w:tcBorders>
            <w:vAlign w:val="bottom"/>
          </w:tcPr>
          <w:p w14:paraId="47DE87EF" w14:textId="7B112D00"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164</w:t>
            </w:r>
          </w:p>
        </w:tc>
      </w:tr>
      <w:tr w:rsidR="00A722E8" w:rsidRPr="0094168B" w14:paraId="37EBA746" w14:textId="77777777" w:rsidTr="002B04A0">
        <w:trPr>
          <w:trHeight w:val="254"/>
        </w:trPr>
        <w:tc>
          <w:tcPr>
            <w:tcW w:w="2459" w:type="dxa"/>
            <w:tcBorders>
              <w:top w:val="nil"/>
              <w:left w:val="nil"/>
              <w:bottom w:val="nil"/>
              <w:right w:val="nil"/>
            </w:tcBorders>
            <w:vAlign w:val="bottom"/>
          </w:tcPr>
          <w:p w14:paraId="252B2FAA" w14:textId="1D63505B" w:rsidR="00A722E8" w:rsidRPr="00972659" w:rsidRDefault="00A722E8" w:rsidP="00A722E8">
            <w:pPr>
              <w:rPr>
                <w:rFonts w:ascii="Times New Roman" w:eastAsia="Times New Roman" w:hAnsi="Times New Roman" w:cs="Times New Roman"/>
                <w:b/>
                <w:bCs/>
                <w:color w:val="000000"/>
                <w:sz w:val="20"/>
                <w:szCs w:val="20"/>
              </w:rPr>
            </w:pPr>
            <w:r w:rsidRPr="00972659">
              <w:rPr>
                <w:rFonts w:ascii="Times New Roman" w:eastAsia="Times New Roman" w:hAnsi="Times New Roman" w:cs="Times New Roman"/>
                <w:b/>
                <w:bCs/>
                <w:color w:val="000000"/>
                <w:sz w:val="20"/>
                <w:szCs w:val="20"/>
              </w:rPr>
              <w:t>Calcification Ratio (Base)</w:t>
            </w:r>
          </w:p>
        </w:tc>
        <w:tc>
          <w:tcPr>
            <w:tcW w:w="1499" w:type="dxa"/>
            <w:gridSpan w:val="2"/>
            <w:tcBorders>
              <w:top w:val="nil"/>
              <w:left w:val="nil"/>
              <w:bottom w:val="nil"/>
              <w:right w:val="nil"/>
            </w:tcBorders>
            <w:vAlign w:val="bottom"/>
          </w:tcPr>
          <w:p w14:paraId="04D05A16" w14:textId="11694F30" w:rsidR="00A722E8" w:rsidRPr="0094168B" w:rsidRDefault="00A722E8" w:rsidP="00A722E8">
            <w:pPr>
              <w:rPr>
                <w:rFonts w:ascii="Times New Roman" w:eastAsia="Times New Roman" w:hAnsi="Times New Roman" w:cs="Times New Roman"/>
                <w:color w:val="000000"/>
                <w:sz w:val="20"/>
                <w:szCs w:val="20"/>
              </w:rPr>
            </w:pPr>
            <w:r w:rsidRPr="00A722E8">
              <w:rPr>
                <w:rFonts w:ascii="Times New Roman" w:eastAsia="Times New Roman" w:hAnsi="Times New Roman" w:cs="Times New Roman"/>
                <w:i/>
                <w:iCs/>
                <w:color w:val="000000"/>
                <w:sz w:val="20"/>
                <w:szCs w:val="20"/>
              </w:rPr>
              <w:t>p</w:t>
            </w:r>
            <w:r>
              <w:rPr>
                <w:rFonts w:ascii="Times New Roman" w:eastAsia="Times New Roman" w:hAnsi="Times New Roman" w:cs="Times New Roman"/>
                <w:color w:val="000000"/>
                <w:sz w:val="20"/>
                <w:szCs w:val="20"/>
              </w:rPr>
              <w:t>CO</w:t>
            </w:r>
            <w:r>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126BFC44" w14:textId="4F7E0219"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53B972BA" w14:textId="4926A267"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9.292</w:t>
            </w:r>
          </w:p>
        </w:tc>
        <w:tc>
          <w:tcPr>
            <w:tcW w:w="900" w:type="dxa"/>
            <w:tcBorders>
              <w:top w:val="nil"/>
              <w:left w:val="nil"/>
              <w:bottom w:val="nil"/>
              <w:right w:val="nil"/>
            </w:tcBorders>
            <w:vAlign w:val="bottom"/>
          </w:tcPr>
          <w:p w14:paraId="0C7321FD" w14:textId="50526C7D" w:rsidR="00A722E8" w:rsidRPr="00F67D0B" w:rsidRDefault="00A722E8" w:rsidP="00A722E8">
            <w:pPr>
              <w:rPr>
                <w:rFonts w:ascii="Times New Roman" w:eastAsia="Times New Roman" w:hAnsi="Times New Roman" w:cs="Times New Roman"/>
                <w:b/>
                <w:color w:val="000000"/>
                <w:sz w:val="20"/>
                <w:szCs w:val="20"/>
              </w:rPr>
            </w:pPr>
            <w:r w:rsidRPr="00F67D0B">
              <w:rPr>
                <w:rFonts w:ascii="Times New Roman" w:eastAsia="Times New Roman" w:hAnsi="Times New Roman" w:cs="Times New Roman"/>
                <w:b/>
                <w:color w:val="000000"/>
                <w:sz w:val="20"/>
                <w:szCs w:val="20"/>
              </w:rPr>
              <w:t>0.</w:t>
            </w:r>
            <w:r w:rsidR="00D47D7C">
              <w:rPr>
                <w:rFonts w:ascii="Times New Roman" w:eastAsia="Times New Roman" w:hAnsi="Times New Roman" w:cs="Times New Roman"/>
                <w:b/>
                <w:color w:val="000000"/>
                <w:sz w:val="20"/>
                <w:szCs w:val="20"/>
              </w:rPr>
              <w:t>002</w:t>
            </w:r>
          </w:p>
        </w:tc>
      </w:tr>
      <w:tr w:rsidR="00A722E8" w:rsidRPr="0094168B" w14:paraId="1FF0934E" w14:textId="77777777" w:rsidTr="002B04A0">
        <w:trPr>
          <w:trHeight w:val="275"/>
        </w:trPr>
        <w:tc>
          <w:tcPr>
            <w:tcW w:w="2459" w:type="dxa"/>
            <w:tcBorders>
              <w:top w:val="nil"/>
              <w:left w:val="nil"/>
              <w:bottom w:val="nil"/>
              <w:right w:val="nil"/>
            </w:tcBorders>
            <w:vAlign w:val="bottom"/>
          </w:tcPr>
          <w:p w14:paraId="667D0364" w14:textId="77777777"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64F800CC" w14:textId="448B17EB"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Temp x </w:t>
            </w:r>
            <w:r w:rsidRPr="00A722E8">
              <w:rPr>
                <w:rFonts w:ascii="Times New Roman" w:eastAsia="Times New Roman" w:hAnsi="Times New Roman" w:cs="Times New Roman"/>
                <w:i/>
                <w:iCs/>
                <w:color w:val="000000"/>
                <w:sz w:val="20"/>
                <w:szCs w:val="20"/>
              </w:rPr>
              <w:t>p</w:t>
            </w:r>
            <w:r w:rsidRPr="00D94D05">
              <w:rPr>
                <w:rFonts w:ascii="Times New Roman" w:eastAsia="Times New Roman" w:hAnsi="Times New Roman" w:cs="Times New Roman"/>
                <w:color w:val="000000"/>
                <w:sz w:val="20"/>
                <w:szCs w:val="20"/>
              </w:rPr>
              <w:t>CO</w:t>
            </w:r>
            <w:r w:rsidRPr="00D94D05">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4CBBE1FD" w14:textId="54F1E7C3"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5ED98A90" w14:textId="254F2784"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0.383</w:t>
            </w:r>
          </w:p>
        </w:tc>
        <w:tc>
          <w:tcPr>
            <w:tcW w:w="900" w:type="dxa"/>
            <w:tcBorders>
              <w:top w:val="nil"/>
              <w:left w:val="nil"/>
              <w:bottom w:val="nil"/>
              <w:right w:val="nil"/>
            </w:tcBorders>
            <w:vAlign w:val="bottom"/>
          </w:tcPr>
          <w:p w14:paraId="5AA5A67B" w14:textId="5A8A0112"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536</w:t>
            </w:r>
          </w:p>
        </w:tc>
      </w:tr>
      <w:tr w:rsidR="00A722E8" w:rsidRPr="0094168B" w14:paraId="650BD3A5" w14:textId="77777777" w:rsidTr="002B04A0">
        <w:trPr>
          <w:trHeight w:val="92"/>
        </w:trPr>
        <w:tc>
          <w:tcPr>
            <w:tcW w:w="2459" w:type="dxa"/>
            <w:tcBorders>
              <w:top w:val="nil"/>
              <w:left w:val="nil"/>
              <w:bottom w:val="nil"/>
              <w:right w:val="nil"/>
            </w:tcBorders>
            <w:vAlign w:val="bottom"/>
          </w:tcPr>
          <w:p w14:paraId="6B4FC9E9" w14:textId="77777777"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6F01E0C9" w14:textId="77777777" w:rsidR="00A722E8" w:rsidRPr="0094168B" w:rsidRDefault="00A722E8" w:rsidP="00682349">
            <w:pPr>
              <w:rPr>
                <w:rFonts w:ascii="Times New Roman" w:eastAsia="Times New Roman" w:hAnsi="Times New Roman" w:cs="Times New Roman"/>
                <w:color w:val="000000"/>
                <w:sz w:val="20"/>
                <w:szCs w:val="20"/>
              </w:rPr>
            </w:pPr>
          </w:p>
        </w:tc>
        <w:tc>
          <w:tcPr>
            <w:tcW w:w="432" w:type="dxa"/>
            <w:tcBorders>
              <w:top w:val="nil"/>
              <w:left w:val="nil"/>
              <w:bottom w:val="nil"/>
              <w:right w:val="nil"/>
            </w:tcBorders>
            <w:vAlign w:val="bottom"/>
          </w:tcPr>
          <w:p w14:paraId="0710AF0D" w14:textId="77777777" w:rsidR="00A722E8" w:rsidRPr="0094168B" w:rsidRDefault="00A722E8" w:rsidP="00682349">
            <w:pPr>
              <w:rPr>
                <w:rFonts w:ascii="Times New Roman" w:eastAsia="Times New Roman" w:hAnsi="Times New Roman" w:cs="Times New Roman"/>
                <w:color w:val="000000"/>
                <w:sz w:val="20"/>
                <w:szCs w:val="20"/>
              </w:rPr>
            </w:pPr>
          </w:p>
        </w:tc>
        <w:tc>
          <w:tcPr>
            <w:tcW w:w="992" w:type="dxa"/>
            <w:gridSpan w:val="2"/>
            <w:tcBorders>
              <w:top w:val="nil"/>
              <w:left w:val="nil"/>
              <w:bottom w:val="nil"/>
              <w:right w:val="nil"/>
            </w:tcBorders>
            <w:vAlign w:val="bottom"/>
          </w:tcPr>
          <w:p w14:paraId="26182DBC" w14:textId="77777777" w:rsidR="00A722E8" w:rsidRPr="0094168B" w:rsidRDefault="00A722E8" w:rsidP="00682349">
            <w:pPr>
              <w:rPr>
                <w:rFonts w:ascii="Times New Roman" w:eastAsia="Times New Roman" w:hAnsi="Times New Roman" w:cs="Times New Roman"/>
                <w:color w:val="000000"/>
                <w:sz w:val="20"/>
                <w:szCs w:val="20"/>
              </w:rPr>
            </w:pPr>
          </w:p>
        </w:tc>
        <w:tc>
          <w:tcPr>
            <w:tcW w:w="900" w:type="dxa"/>
            <w:tcBorders>
              <w:top w:val="nil"/>
              <w:left w:val="nil"/>
              <w:bottom w:val="nil"/>
              <w:right w:val="nil"/>
            </w:tcBorders>
            <w:vAlign w:val="bottom"/>
          </w:tcPr>
          <w:p w14:paraId="089F5EFD" w14:textId="77777777" w:rsidR="00A722E8" w:rsidRPr="0094168B" w:rsidRDefault="00A722E8" w:rsidP="00682349">
            <w:pPr>
              <w:rPr>
                <w:rFonts w:ascii="Times New Roman" w:eastAsia="Times New Roman" w:hAnsi="Times New Roman" w:cs="Times New Roman"/>
                <w:color w:val="000000"/>
                <w:sz w:val="20"/>
                <w:szCs w:val="20"/>
              </w:rPr>
            </w:pPr>
          </w:p>
        </w:tc>
      </w:tr>
      <w:tr w:rsidR="00A722E8" w:rsidRPr="0094168B" w14:paraId="71FC55D6" w14:textId="77777777" w:rsidTr="002B04A0">
        <w:trPr>
          <w:trHeight w:val="275"/>
        </w:trPr>
        <w:tc>
          <w:tcPr>
            <w:tcW w:w="2459" w:type="dxa"/>
            <w:tcBorders>
              <w:top w:val="nil"/>
              <w:left w:val="nil"/>
              <w:bottom w:val="nil"/>
              <w:right w:val="nil"/>
            </w:tcBorders>
            <w:vAlign w:val="bottom"/>
          </w:tcPr>
          <w:p w14:paraId="11C34293" w14:textId="4793BF1D"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0ADDCEE2" w14:textId="07FFD6F8" w:rsidR="00A722E8" w:rsidRPr="0094168B" w:rsidRDefault="00A722E8" w:rsidP="00A722E8">
            <w:pPr>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Temp</w:t>
            </w:r>
          </w:p>
        </w:tc>
        <w:tc>
          <w:tcPr>
            <w:tcW w:w="432" w:type="dxa"/>
            <w:tcBorders>
              <w:top w:val="nil"/>
              <w:left w:val="nil"/>
              <w:bottom w:val="nil"/>
              <w:right w:val="nil"/>
            </w:tcBorders>
            <w:vAlign w:val="bottom"/>
          </w:tcPr>
          <w:p w14:paraId="5EC23698" w14:textId="5A1373B4"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5BB5425A" w14:textId="70F74D08"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1.798</w:t>
            </w:r>
          </w:p>
        </w:tc>
        <w:tc>
          <w:tcPr>
            <w:tcW w:w="900" w:type="dxa"/>
            <w:tcBorders>
              <w:top w:val="nil"/>
              <w:left w:val="nil"/>
              <w:bottom w:val="nil"/>
              <w:right w:val="nil"/>
            </w:tcBorders>
            <w:vAlign w:val="bottom"/>
          </w:tcPr>
          <w:p w14:paraId="53BF6E6E" w14:textId="2F8F584E" w:rsidR="00A722E8" w:rsidRPr="00D47D7C" w:rsidRDefault="00A722E8" w:rsidP="00A722E8">
            <w:pPr>
              <w:rPr>
                <w:rFonts w:ascii="Times New Roman" w:eastAsia="Times New Roman" w:hAnsi="Times New Roman" w:cs="Times New Roman"/>
                <w:bCs/>
                <w:color w:val="000000"/>
                <w:sz w:val="20"/>
                <w:szCs w:val="20"/>
              </w:rPr>
            </w:pPr>
            <w:r w:rsidRPr="00D47D7C">
              <w:rPr>
                <w:rFonts w:ascii="Times New Roman" w:eastAsia="Times New Roman" w:hAnsi="Times New Roman" w:cs="Times New Roman"/>
                <w:bCs/>
                <w:color w:val="000000"/>
                <w:sz w:val="20"/>
                <w:szCs w:val="20"/>
              </w:rPr>
              <w:t>0.</w:t>
            </w:r>
            <w:r w:rsidR="00D47D7C">
              <w:rPr>
                <w:rFonts w:ascii="Times New Roman" w:eastAsia="Times New Roman" w:hAnsi="Times New Roman" w:cs="Times New Roman"/>
                <w:bCs/>
                <w:color w:val="000000"/>
                <w:sz w:val="20"/>
                <w:szCs w:val="20"/>
              </w:rPr>
              <w:t>180</w:t>
            </w:r>
          </w:p>
        </w:tc>
      </w:tr>
      <w:tr w:rsidR="00A722E8" w:rsidRPr="0094168B" w14:paraId="77E8D711" w14:textId="77777777" w:rsidTr="002B04A0">
        <w:trPr>
          <w:trHeight w:val="254"/>
        </w:trPr>
        <w:tc>
          <w:tcPr>
            <w:tcW w:w="2459" w:type="dxa"/>
            <w:tcBorders>
              <w:top w:val="nil"/>
              <w:left w:val="nil"/>
              <w:bottom w:val="nil"/>
              <w:right w:val="nil"/>
            </w:tcBorders>
            <w:vAlign w:val="bottom"/>
          </w:tcPr>
          <w:p w14:paraId="7875F7D0" w14:textId="0E60C2D7" w:rsidR="00A722E8" w:rsidRPr="00972659" w:rsidRDefault="00A722E8" w:rsidP="00A722E8">
            <w:pPr>
              <w:rPr>
                <w:rFonts w:ascii="Times New Roman" w:eastAsia="Times New Roman" w:hAnsi="Times New Roman" w:cs="Times New Roman"/>
                <w:b/>
                <w:bCs/>
                <w:color w:val="000000"/>
                <w:sz w:val="20"/>
                <w:szCs w:val="20"/>
              </w:rPr>
            </w:pPr>
            <w:r w:rsidRPr="00972659">
              <w:rPr>
                <w:rFonts w:ascii="Times New Roman" w:eastAsia="Times New Roman" w:hAnsi="Times New Roman" w:cs="Times New Roman"/>
                <w:b/>
                <w:bCs/>
                <w:color w:val="000000"/>
                <w:sz w:val="20"/>
                <w:szCs w:val="20"/>
              </w:rPr>
              <w:t>Relative Spine Length</w:t>
            </w:r>
          </w:p>
        </w:tc>
        <w:tc>
          <w:tcPr>
            <w:tcW w:w="1499" w:type="dxa"/>
            <w:gridSpan w:val="2"/>
            <w:tcBorders>
              <w:top w:val="nil"/>
              <w:left w:val="nil"/>
              <w:bottom w:val="nil"/>
              <w:right w:val="nil"/>
            </w:tcBorders>
            <w:vAlign w:val="bottom"/>
          </w:tcPr>
          <w:p w14:paraId="60B0D72E" w14:textId="3410B70D" w:rsidR="00A722E8" w:rsidRPr="0094168B" w:rsidRDefault="00A722E8" w:rsidP="00A722E8">
            <w:pPr>
              <w:rPr>
                <w:rFonts w:ascii="Times New Roman" w:eastAsia="Times New Roman" w:hAnsi="Times New Roman" w:cs="Times New Roman"/>
                <w:color w:val="000000"/>
                <w:sz w:val="20"/>
                <w:szCs w:val="20"/>
              </w:rPr>
            </w:pPr>
            <w:r w:rsidRPr="00A722E8">
              <w:rPr>
                <w:rFonts w:ascii="Times New Roman" w:eastAsia="Times New Roman" w:hAnsi="Times New Roman" w:cs="Times New Roman"/>
                <w:i/>
                <w:iCs/>
                <w:color w:val="000000"/>
                <w:sz w:val="20"/>
                <w:szCs w:val="20"/>
              </w:rPr>
              <w:t>p</w:t>
            </w:r>
            <w:r>
              <w:rPr>
                <w:rFonts w:ascii="Times New Roman" w:eastAsia="Times New Roman" w:hAnsi="Times New Roman" w:cs="Times New Roman"/>
                <w:color w:val="000000"/>
                <w:sz w:val="20"/>
                <w:szCs w:val="20"/>
              </w:rPr>
              <w:t>CO</w:t>
            </w:r>
            <w:r>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42214761" w14:textId="430606E0"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11BC1D4C" w14:textId="0BB2F4BC"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3.713</w:t>
            </w:r>
          </w:p>
        </w:tc>
        <w:tc>
          <w:tcPr>
            <w:tcW w:w="900" w:type="dxa"/>
            <w:tcBorders>
              <w:top w:val="nil"/>
              <w:left w:val="nil"/>
              <w:bottom w:val="nil"/>
              <w:right w:val="nil"/>
            </w:tcBorders>
            <w:vAlign w:val="bottom"/>
          </w:tcPr>
          <w:p w14:paraId="78BCA3E7" w14:textId="60F73579"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054</w:t>
            </w:r>
          </w:p>
        </w:tc>
      </w:tr>
      <w:tr w:rsidR="00A722E8" w:rsidRPr="0094168B" w14:paraId="61AA16D8" w14:textId="77777777" w:rsidTr="002B04A0">
        <w:trPr>
          <w:trHeight w:val="275"/>
        </w:trPr>
        <w:tc>
          <w:tcPr>
            <w:tcW w:w="2459" w:type="dxa"/>
            <w:tcBorders>
              <w:top w:val="nil"/>
              <w:left w:val="nil"/>
              <w:bottom w:val="nil"/>
              <w:right w:val="nil"/>
            </w:tcBorders>
            <w:vAlign w:val="bottom"/>
          </w:tcPr>
          <w:p w14:paraId="3A8F94A6" w14:textId="77777777" w:rsidR="00A722E8" w:rsidRPr="00972659" w:rsidRDefault="00A722E8" w:rsidP="00A722E8">
            <w:pPr>
              <w:rPr>
                <w:rFonts w:ascii="Times New Roman" w:eastAsia="Times New Roman" w:hAnsi="Times New Roman" w:cs="Times New Roman"/>
                <w:b/>
                <w:bCs/>
                <w:color w:val="000000"/>
                <w:sz w:val="20"/>
                <w:szCs w:val="20"/>
              </w:rPr>
            </w:pPr>
          </w:p>
        </w:tc>
        <w:tc>
          <w:tcPr>
            <w:tcW w:w="1499" w:type="dxa"/>
            <w:gridSpan w:val="2"/>
            <w:tcBorders>
              <w:top w:val="nil"/>
              <w:left w:val="nil"/>
              <w:bottom w:val="nil"/>
              <w:right w:val="nil"/>
            </w:tcBorders>
            <w:vAlign w:val="bottom"/>
          </w:tcPr>
          <w:p w14:paraId="31466651" w14:textId="616183DD"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Temp x </w:t>
            </w:r>
            <w:r w:rsidRPr="00A722E8">
              <w:rPr>
                <w:rFonts w:ascii="Times New Roman" w:eastAsia="Times New Roman" w:hAnsi="Times New Roman" w:cs="Times New Roman"/>
                <w:i/>
                <w:iCs/>
                <w:color w:val="000000"/>
                <w:sz w:val="20"/>
                <w:szCs w:val="20"/>
              </w:rPr>
              <w:t>p</w:t>
            </w:r>
            <w:r w:rsidRPr="00D94D05">
              <w:rPr>
                <w:rFonts w:ascii="Times New Roman" w:eastAsia="Times New Roman" w:hAnsi="Times New Roman" w:cs="Times New Roman"/>
                <w:color w:val="000000"/>
                <w:sz w:val="20"/>
                <w:szCs w:val="20"/>
              </w:rPr>
              <w:t>CO</w:t>
            </w:r>
            <w:r w:rsidRPr="00D94D05">
              <w:rPr>
                <w:rFonts w:ascii="Times New Roman" w:eastAsia="Times New Roman" w:hAnsi="Times New Roman" w:cs="Times New Roman"/>
                <w:color w:val="000000"/>
                <w:sz w:val="20"/>
                <w:szCs w:val="20"/>
                <w:vertAlign w:val="subscript"/>
              </w:rPr>
              <w:t>2</w:t>
            </w:r>
          </w:p>
        </w:tc>
        <w:tc>
          <w:tcPr>
            <w:tcW w:w="432" w:type="dxa"/>
            <w:tcBorders>
              <w:top w:val="nil"/>
              <w:left w:val="nil"/>
              <w:bottom w:val="nil"/>
              <w:right w:val="nil"/>
            </w:tcBorders>
            <w:vAlign w:val="bottom"/>
          </w:tcPr>
          <w:p w14:paraId="6C725FB1" w14:textId="69A0D44C" w:rsidR="00A722E8" w:rsidRPr="0094168B" w:rsidRDefault="00A722E8"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992" w:type="dxa"/>
            <w:gridSpan w:val="2"/>
            <w:tcBorders>
              <w:top w:val="nil"/>
              <w:left w:val="nil"/>
              <w:bottom w:val="nil"/>
              <w:right w:val="nil"/>
            </w:tcBorders>
            <w:vAlign w:val="bottom"/>
          </w:tcPr>
          <w:p w14:paraId="7ACDF9EA" w14:textId="646B3BFE" w:rsidR="00A722E8" w:rsidRPr="0094168B" w:rsidRDefault="00D47D7C" w:rsidP="00A722E8">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0.001</w:t>
            </w:r>
          </w:p>
        </w:tc>
        <w:tc>
          <w:tcPr>
            <w:tcW w:w="900" w:type="dxa"/>
            <w:tcBorders>
              <w:top w:val="nil"/>
              <w:left w:val="nil"/>
              <w:bottom w:val="nil"/>
              <w:right w:val="nil"/>
            </w:tcBorders>
            <w:vAlign w:val="bottom"/>
          </w:tcPr>
          <w:p w14:paraId="4AF98682" w14:textId="28D30B6A" w:rsidR="00A722E8" w:rsidRPr="0094168B" w:rsidRDefault="00A722E8" w:rsidP="00A722E8">
            <w:pPr>
              <w:rPr>
                <w:rFonts w:ascii="Times New Roman" w:eastAsia="Times New Roman" w:hAnsi="Times New Roman" w:cs="Times New Roman"/>
                <w:color w:val="000000"/>
                <w:sz w:val="20"/>
                <w:szCs w:val="20"/>
              </w:rPr>
            </w:pPr>
            <w:r w:rsidRPr="0094168B">
              <w:rPr>
                <w:rFonts w:ascii="Times New Roman" w:eastAsia="Times New Roman" w:hAnsi="Times New Roman" w:cs="Times New Roman"/>
                <w:color w:val="000000"/>
                <w:sz w:val="20"/>
                <w:szCs w:val="20"/>
              </w:rPr>
              <w:t>0.</w:t>
            </w:r>
            <w:r w:rsidR="00D47D7C">
              <w:rPr>
                <w:rFonts w:ascii="Times New Roman" w:eastAsia="Times New Roman" w:hAnsi="Times New Roman" w:cs="Times New Roman"/>
                <w:color w:val="000000"/>
                <w:sz w:val="20"/>
                <w:szCs w:val="20"/>
              </w:rPr>
              <w:t>974</w:t>
            </w:r>
          </w:p>
        </w:tc>
      </w:tr>
      <w:tr w:rsidR="00A722E8" w:rsidRPr="0094168B" w14:paraId="7D7F007F" w14:textId="77777777" w:rsidTr="002B04A0">
        <w:trPr>
          <w:trHeight w:val="108"/>
        </w:trPr>
        <w:tc>
          <w:tcPr>
            <w:tcW w:w="2459" w:type="dxa"/>
            <w:tcBorders>
              <w:top w:val="nil"/>
              <w:left w:val="nil"/>
              <w:bottom w:val="single" w:sz="4" w:space="0" w:color="auto"/>
              <w:right w:val="nil"/>
            </w:tcBorders>
            <w:vAlign w:val="bottom"/>
          </w:tcPr>
          <w:p w14:paraId="553B52B4" w14:textId="77777777" w:rsidR="00A722E8" w:rsidRPr="00972659" w:rsidRDefault="00A722E8" w:rsidP="00682349">
            <w:pPr>
              <w:rPr>
                <w:rFonts w:ascii="Times New Roman" w:eastAsia="Times New Roman" w:hAnsi="Times New Roman" w:cs="Times New Roman"/>
                <w:b/>
                <w:bCs/>
                <w:color w:val="000000"/>
                <w:sz w:val="20"/>
                <w:szCs w:val="20"/>
              </w:rPr>
            </w:pPr>
          </w:p>
        </w:tc>
        <w:tc>
          <w:tcPr>
            <w:tcW w:w="1499" w:type="dxa"/>
            <w:gridSpan w:val="2"/>
            <w:tcBorders>
              <w:top w:val="nil"/>
              <w:left w:val="nil"/>
              <w:bottom w:val="single" w:sz="4" w:space="0" w:color="auto"/>
              <w:right w:val="nil"/>
            </w:tcBorders>
            <w:vAlign w:val="bottom"/>
          </w:tcPr>
          <w:p w14:paraId="5FE0B55B" w14:textId="77777777" w:rsidR="00A722E8" w:rsidRPr="0094168B" w:rsidRDefault="00A722E8" w:rsidP="00682349">
            <w:pPr>
              <w:rPr>
                <w:rFonts w:ascii="Times New Roman" w:eastAsia="Times New Roman" w:hAnsi="Times New Roman" w:cs="Times New Roman"/>
                <w:color w:val="000000"/>
                <w:sz w:val="20"/>
                <w:szCs w:val="20"/>
              </w:rPr>
            </w:pPr>
          </w:p>
        </w:tc>
        <w:tc>
          <w:tcPr>
            <w:tcW w:w="432" w:type="dxa"/>
            <w:tcBorders>
              <w:top w:val="nil"/>
              <w:left w:val="nil"/>
              <w:bottom w:val="single" w:sz="4" w:space="0" w:color="auto"/>
              <w:right w:val="nil"/>
            </w:tcBorders>
            <w:vAlign w:val="bottom"/>
          </w:tcPr>
          <w:p w14:paraId="1BDABFFE" w14:textId="77777777" w:rsidR="00A722E8" w:rsidRPr="0094168B" w:rsidRDefault="00A722E8" w:rsidP="00682349">
            <w:pPr>
              <w:rPr>
                <w:rFonts w:ascii="Times New Roman" w:eastAsia="Times New Roman" w:hAnsi="Times New Roman" w:cs="Times New Roman"/>
                <w:color w:val="000000"/>
                <w:sz w:val="20"/>
                <w:szCs w:val="20"/>
              </w:rPr>
            </w:pPr>
          </w:p>
        </w:tc>
        <w:tc>
          <w:tcPr>
            <w:tcW w:w="992" w:type="dxa"/>
            <w:gridSpan w:val="2"/>
            <w:tcBorders>
              <w:top w:val="nil"/>
              <w:left w:val="nil"/>
              <w:bottom w:val="single" w:sz="4" w:space="0" w:color="auto"/>
              <w:right w:val="nil"/>
            </w:tcBorders>
            <w:vAlign w:val="bottom"/>
          </w:tcPr>
          <w:p w14:paraId="3204470B" w14:textId="77777777" w:rsidR="00A722E8" w:rsidRPr="0094168B" w:rsidRDefault="00A722E8" w:rsidP="00682349">
            <w:pP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nil"/>
            </w:tcBorders>
            <w:vAlign w:val="bottom"/>
          </w:tcPr>
          <w:p w14:paraId="69264DAE" w14:textId="77777777" w:rsidR="00A722E8" w:rsidRPr="0094168B" w:rsidRDefault="00A722E8" w:rsidP="00682349">
            <w:pPr>
              <w:rPr>
                <w:rFonts w:ascii="Times New Roman" w:eastAsia="Times New Roman" w:hAnsi="Times New Roman" w:cs="Times New Roman"/>
                <w:color w:val="000000"/>
                <w:sz w:val="20"/>
                <w:szCs w:val="20"/>
              </w:rPr>
            </w:pPr>
          </w:p>
        </w:tc>
      </w:tr>
      <w:tr w:rsidR="00B53CF5" w:rsidRPr="0094168B" w14:paraId="2510A2D9" w14:textId="77777777" w:rsidTr="00F02914">
        <w:trPr>
          <w:trHeight w:val="275"/>
        </w:trPr>
        <w:tc>
          <w:tcPr>
            <w:tcW w:w="6282" w:type="dxa"/>
            <w:gridSpan w:val="7"/>
            <w:tcBorders>
              <w:top w:val="single" w:sz="4" w:space="0" w:color="auto"/>
              <w:left w:val="nil"/>
              <w:bottom w:val="nil"/>
              <w:right w:val="nil"/>
            </w:tcBorders>
            <w:vAlign w:val="bottom"/>
          </w:tcPr>
          <w:p w14:paraId="64DA4832" w14:textId="13446F7F" w:rsidR="00B53CF5" w:rsidRPr="00B53CF5" w:rsidRDefault="00B53CF5" w:rsidP="00B53CF5">
            <w:pPr>
              <w:jc w:val="center"/>
              <w:rPr>
                <w:rFonts w:ascii="Times New Roman" w:eastAsia="Times New Roman" w:hAnsi="Times New Roman" w:cs="Times New Roman"/>
                <w:bCs/>
                <w:i/>
                <w:iCs/>
                <w:color w:val="000000"/>
                <w:sz w:val="20"/>
                <w:szCs w:val="20"/>
              </w:rPr>
            </w:pPr>
            <w:r w:rsidRPr="00B53CF5">
              <w:rPr>
                <w:rFonts w:ascii="Times New Roman" w:eastAsia="Times New Roman" w:hAnsi="Times New Roman" w:cs="Times New Roman"/>
                <w:bCs/>
                <w:i/>
                <w:iCs/>
                <w:color w:val="000000"/>
                <w:sz w:val="20"/>
                <w:szCs w:val="20"/>
              </w:rPr>
              <w:t>Nonparametric</w:t>
            </w:r>
          </w:p>
        </w:tc>
      </w:tr>
      <w:tr w:rsidR="00063F70" w:rsidRPr="0094168B" w14:paraId="714BC0AA" w14:textId="77777777" w:rsidTr="002B04A0">
        <w:trPr>
          <w:trHeight w:val="275"/>
        </w:trPr>
        <w:tc>
          <w:tcPr>
            <w:tcW w:w="2459" w:type="dxa"/>
            <w:tcBorders>
              <w:top w:val="single" w:sz="4" w:space="0" w:color="auto"/>
              <w:left w:val="nil"/>
              <w:bottom w:val="nil"/>
              <w:right w:val="nil"/>
            </w:tcBorders>
            <w:vAlign w:val="bottom"/>
          </w:tcPr>
          <w:p w14:paraId="0C4304BF" w14:textId="483857CC" w:rsidR="00063F70" w:rsidRPr="00972659" w:rsidRDefault="00063F70" w:rsidP="00063F70">
            <w:pPr>
              <w:rPr>
                <w:rFonts w:ascii="Times New Roman" w:eastAsia="Times New Roman" w:hAnsi="Times New Roman" w:cs="Times New Roman"/>
                <w:b/>
                <w:bCs/>
                <w:color w:val="000000"/>
                <w:sz w:val="20"/>
                <w:szCs w:val="20"/>
              </w:rPr>
            </w:pPr>
            <w:r w:rsidRPr="00972659">
              <w:rPr>
                <w:rFonts w:ascii="Times New Roman" w:eastAsia="Times New Roman" w:hAnsi="Times New Roman" w:cs="Times New Roman"/>
                <w:b/>
                <w:bCs/>
                <w:color w:val="000000"/>
                <w:sz w:val="20"/>
                <w:szCs w:val="20"/>
              </w:rPr>
              <w:t>Dropped Spines</w:t>
            </w:r>
          </w:p>
        </w:tc>
        <w:tc>
          <w:tcPr>
            <w:tcW w:w="1499" w:type="dxa"/>
            <w:gridSpan w:val="2"/>
            <w:tcBorders>
              <w:top w:val="single" w:sz="4" w:space="0" w:color="auto"/>
              <w:left w:val="nil"/>
              <w:bottom w:val="nil"/>
              <w:right w:val="nil"/>
            </w:tcBorders>
            <w:vAlign w:val="bottom"/>
          </w:tcPr>
          <w:p w14:paraId="0219C990" w14:textId="644B321A" w:rsidR="00063F70" w:rsidRPr="0094168B" w:rsidRDefault="00063F70" w:rsidP="00063F70">
            <w:pPr>
              <w:rPr>
                <w:rFonts w:ascii="Times New Roman" w:eastAsia="Times New Roman" w:hAnsi="Times New Roman" w:cs="Times New Roman"/>
                <w:color w:val="000000"/>
                <w:sz w:val="20"/>
                <w:szCs w:val="20"/>
                <w:vertAlign w:val="subscript"/>
              </w:rPr>
            </w:pPr>
            <w:r>
              <w:rPr>
                <w:rFonts w:ascii="Times New Roman" w:eastAsia="Times New Roman" w:hAnsi="Times New Roman" w:cs="Times New Roman"/>
                <w:color w:val="000000"/>
                <w:sz w:val="20"/>
                <w:szCs w:val="20"/>
              </w:rPr>
              <w:t>Treatment</w:t>
            </w:r>
          </w:p>
        </w:tc>
        <w:tc>
          <w:tcPr>
            <w:tcW w:w="432" w:type="dxa"/>
            <w:tcBorders>
              <w:top w:val="single" w:sz="4" w:space="0" w:color="auto"/>
              <w:left w:val="nil"/>
              <w:bottom w:val="nil"/>
              <w:right w:val="nil"/>
            </w:tcBorders>
            <w:vAlign w:val="bottom"/>
          </w:tcPr>
          <w:p w14:paraId="35ACBD76" w14:textId="319CE005" w:rsidR="00063F70" w:rsidRPr="0094168B" w:rsidRDefault="00063F70" w:rsidP="00063F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992" w:type="dxa"/>
            <w:gridSpan w:val="2"/>
            <w:tcBorders>
              <w:top w:val="single" w:sz="4" w:space="0" w:color="auto"/>
              <w:left w:val="nil"/>
              <w:bottom w:val="nil"/>
              <w:right w:val="nil"/>
            </w:tcBorders>
            <w:vAlign w:val="bottom"/>
          </w:tcPr>
          <w:p w14:paraId="3EED2438" w14:textId="0DA293B1" w:rsidR="00063F70" w:rsidRPr="0094168B" w:rsidRDefault="00063F70" w:rsidP="00063F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17.505</w:t>
            </w:r>
          </w:p>
        </w:tc>
        <w:tc>
          <w:tcPr>
            <w:tcW w:w="900" w:type="dxa"/>
            <w:tcBorders>
              <w:top w:val="single" w:sz="4" w:space="0" w:color="auto"/>
              <w:left w:val="nil"/>
              <w:bottom w:val="nil"/>
              <w:right w:val="nil"/>
            </w:tcBorders>
            <w:vAlign w:val="bottom"/>
          </w:tcPr>
          <w:p w14:paraId="2A9355B5" w14:textId="31315E1D" w:rsidR="00063F70" w:rsidRPr="0094168B" w:rsidRDefault="00063F70" w:rsidP="00063F7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&lt;0.001</w:t>
            </w:r>
          </w:p>
        </w:tc>
      </w:tr>
      <w:tr w:rsidR="00063F70" w:rsidRPr="0094168B" w14:paraId="08961377" w14:textId="77777777" w:rsidTr="00063F70">
        <w:trPr>
          <w:trHeight w:val="162"/>
        </w:trPr>
        <w:tc>
          <w:tcPr>
            <w:tcW w:w="2459" w:type="dxa"/>
            <w:tcBorders>
              <w:top w:val="nil"/>
              <w:left w:val="nil"/>
              <w:bottom w:val="single" w:sz="2" w:space="0" w:color="auto"/>
              <w:right w:val="nil"/>
            </w:tcBorders>
            <w:vAlign w:val="bottom"/>
          </w:tcPr>
          <w:p w14:paraId="58F64A2F" w14:textId="77777777" w:rsidR="00063F70" w:rsidRPr="0094168B" w:rsidRDefault="00063F70" w:rsidP="00063F70">
            <w:pPr>
              <w:rPr>
                <w:rFonts w:ascii="Times New Roman" w:eastAsia="Times New Roman" w:hAnsi="Times New Roman" w:cs="Times New Roman"/>
                <w:color w:val="000000"/>
                <w:sz w:val="20"/>
                <w:szCs w:val="20"/>
              </w:rPr>
            </w:pPr>
          </w:p>
        </w:tc>
        <w:tc>
          <w:tcPr>
            <w:tcW w:w="1347" w:type="dxa"/>
            <w:tcBorders>
              <w:top w:val="nil"/>
              <w:left w:val="nil"/>
              <w:bottom w:val="single" w:sz="2" w:space="0" w:color="auto"/>
              <w:right w:val="nil"/>
            </w:tcBorders>
            <w:vAlign w:val="bottom"/>
          </w:tcPr>
          <w:p w14:paraId="7B88D765" w14:textId="77777777" w:rsidR="00063F70" w:rsidRPr="0094168B" w:rsidRDefault="00063F70" w:rsidP="00063F70">
            <w:pPr>
              <w:rPr>
                <w:rFonts w:ascii="Times New Roman" w:eastAsia="Times New Roman" w:hAnsi="Times New Roman" w:cs="Times New Roman"/>
                <w:color w:val="000000"/>
                <w:sz w:val="20"/>
                <w:szCs w:val="20"/>
              </w:rPr>
            </w:pPr>
          </w:p>
        </w:tc>
        <w:tc>
          <w:tcPr>
            <w:tcW w:w="842" w:type="dxa"/>
            <w:gridSpan w:val="3"/>
            <w:tcBorders>
              <w:top w:val="nil"/>
              <w:left w:val="nil"/>
              <w:bottom w:val="single" w:sz="2" w:space="0" w:color="auto"/>
              <w:right w:val="nil"/>
            </w:tcBorders>
            <w:vAlign w:val="bottom"/>
          </w:tcPr>
          <w:p w14:paraId="0E2C7CB3" w14:textId="77777777" w:rsidR="00063F70" w:rsidRPr="0094168B" w:rsidRDefault="00063F70" w:rsidP="00063F70">
            <w:pPr>
              <w:rPr>
                <w:rFonts w:ascii="Times New Roman" w:eastAsia="Times New Roman" w:hAnsi="Times New Roman" w:cs="Times New Roman"/>
                <w:color w:val="000000"/>
                <w:sz w:val="20"/>
                <w:szCs w:val="20"/>
              </w:rPr>
            </w:pPr>
          </w:p>
        </w:tc>
        <w:tc>
          <w:tcPr>
            <w:tcW w:w="734" w:type="dxa"/>
            <w:tcBorders>
              <w:top w:val="nil"/>
              <w:left w:val="nil"/>
              <w:bottom w:val="single" w:sz="2" w:space="0" w:color="auto"/>
              <w:right w:val="nil"/>
            </w:tcBorders>
            <w:vAlign w:val="bottom"/>
          </w:tcPr>
          <w:p w14:paraId="5BB89A85" w14:textId="77777777" w:rsidR="00063F70" w:rsidRPr="0094168B" w:rsidRDefault="00063F70" w:rsidP="00063F70">
            <w:pPr>
              <w:rPr>
                <w:rFonts w:ascii="Times New Roman" w:eastAsia="Times New Roman" w:hAnsi="Times New Roman" w:cs="Times New Roman"/>
                <w:color w:val="000000"/>
                <w:sz w:val="20"/>
                <w:szCs w:val="20"/>
              </w:rPr>
            </w:pPr>
          </w:p>
        </w:tc>
        <w:tc>
          <w:tcPr>
            <w:tcW w:w="900" w:type="dxa"/>
            <w:tcBorders>
              <w:top w:val="nil"/>
              <w:left w:val="nil"/>
              <w:bottom w:val="single" w:sz="2" w:space="0" w:color="auto"/>
              <w:right w:val="nil"/>
            </w:tcBorders>
            <w:vAlign w:val="bottom"/>
          </w:tcPr>
          <w:p w14:paraId="540CC2B2" w14:textId="77777777" w:rsidR="00063F70" w:rsidRPr="0094168B" w:rsidRDefault="00063F70" w:rsidP="00063F70">
            <w:pPr>
              <w:rPr>
                <w:rFonts w:ascii="Times New Roman" w:eastAsia="Times New Roman" w:hAnsi="Times New Roman" w:cs="Times New Roman"/>
                <w:color w:val="000000"/>
                <w:sz w:val="20"/>
                <w:szCs w:val="20"/>
              </w:rPr>
            </w:pPr>
          </w:p>
        </w:tc>
      </w:tr>
    </w:tbl>
    <w:p w14:paraId="3A34693C" w14:textId="3BD0F298" w:rsidR="00A722E8" w:rsidRPr="00A722E8" w:rsidRDefault="00A722E8" w:rsidP="00A722E8">
      <w:pPr>
        <w:rPr>
          <w:rFonts w:ascii="Times New Roman" w:hAnsi="Times New Roman" w:cs="Times New Roman"/>
          <w:lang w:val="haw-US"/>
        </w:rPr>
        <w:sectPr w:rsidR="00A722E8" w:rsidRPr="00A722E8" w:rsidSect="00CA0652">
          <w:pgSz w:w="12240" w:h="15840"/>
          <w:pgMar w:top="1440" w:right="1440" w:bottom="1440" w:left="1440" w:header="720" w:footer="720" w:gutter="0"/>
          <w:cols w:space="720"/>
          <w:docGrid w:linePitch="360"/>
        </w:sectPr>
      </w:pPr>
    </w:p>
    <w:p w14:paraId="13A96D40" w14:textId="6D06ED13" w:rsidR="00BE7EF3" w:rsidRDefault="00BE7EF3">
      <w:pPr>
        <w:rPr>
          <w:rFonts w:ascii="Times New Roman" w:hAnsi="Times New Roman" w:cs="Times New Roman"/>
        </w:rPr>
      </w:pPr>
    </w:p>
    <w:sectPr w:rsidR="00BE7EF3" w:rsidSect="000C6A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Ariana Huffmyer" w:date="2019-10-28T11:07:00Z" w:initials="AH">
    <w:p w14:paraId="2CF5DF5B" w14:textId="4AB302B3" w:rsidR="00EF2F44" w:rsidRDefault="00EF2F44">
      <w:pPr>
        <w:pStyle w:val="CommentText"/>
      </w:pPr>
      <w:r>
        <w:rPr>
          <w:rStyle w:val="CommentReference"/>
        </w:rPr>
        <w:annotationRef/>
      </w:r>
      <w:r>
        <w:t>pH or CO2?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F5D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F5DF5B" w16cid:durableId="21614A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41B67" w14:textId="77777777" w:rsidR="00C76446" w:rsidRDefault="00C76446">
      <w:r>
        <w:separator/>
      </w:r>
    </w:p>
  </w:endnote>
  <w:endnote w:type="continuationSeparator" w:id="0">
    <w:p w14:paraId="0F02ED3F" w14:textId="77777777" w:rsidR="00C76446" w:rsidRDefault="00C76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9F457" w14:textId="77777777" w:rsidR="00C76446" w:rsidRDefault="00C76446">
      <w:r>
        <w:separator/>
      </w:r>
    </w:p>
  </w:footnote>
  <w:footnote w:type="continuationSeparator" w:id="0">
    <w:p w14:paraId="0D94A868" w14:textId="77777777" w:rsidR="00C76446" w:rsidRDefault="00C76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4F0D"/>
    <w:multiLevelType w:val="hybridMultilevel"/>
    <w:tmpl w:val="3D3C9172"/>
    <w:lvl w:ilvl="0" w:tplc="42506C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B37BA"/>
    <w:multiLevelType w:val="hybridMultilevel"/>
    <w:tmpl w:val="81181CBE"/>
    <w:lvl w:ilvl="0" w:tplc="20CA38FA">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4D1959"/>
    <w:multiLevelType w:val="hybridMultilevel"/>
    <w:tmpl w:val="620A8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584967"/>
    <w:multiLevelType w:val="hybridMultilevel"/>
    <w:tmpl w:val="397242D2"/>
    <w:lvl w:ilvl="0" w:tplc="78D055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C1784C"/>
    <w:multiLevelType w:val="hybridMultilevel"/>
    <w:tmpl w:val="2CC6345A"/>
    <w:lvl w:ilvl="0" w:tplc="B5F27F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AE37D9"/>
    <w:multiLevelType w:val="hybridMultilevel"/>
    <w:tmpl w:val="73B6B062"/>
    <w:lvl w:ilvl="0" w:tplc="BC4E8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ana Huffmyer">
    <w15:presenceInfo w15:providerId="AD" w15:userId="S::ashuff@hawaii.edu::6bf98a89-9a00-457f-b729-4bcf9baf2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ED"/>
    <w:rsid w:val="00002320"/>
    <w:rsid w:val="00002796"/>
    <w:rsid w:val="00004831"/>
    <w:rsid w:val="00057E33"/>
    <w:rsid w:val="000638BA"/>
    <w:rsid w:val="00063F70"/>
    <w:rsid w:val="00065E55"/>
    <w:rsid w:val="00066875"/>
    <w:rsid w:val="00076014"/>
    <w:rsid w:val="00087633"/>
    <w:rsid w:val="000A11D9"/>
    <w:rsid w:val="000B331E"/>
    <w:rsid w:val="000C6A21"/>
    <w:rsid w:val="000D44F1"/>
    <w:rsid w:val="00107377"/>
    <w:rsid w:val="001507AF"/>
    <w:rsid w:val="00164AEC"/>
    <w:rsid w:val="00167E8A"/>
    <w:rsid w:val="001750AF"/>
    <w:rsid w:val="00180A0F"/>
    <w:rsid w:val="00185834"/>
    <w:rsid w:val="00190E36"/>
    <w:rsid w:val="001A5735"/>
    <w:rsid w:val="001C59D2"/>
    <w:rsid w:val="001E7301"/>
    <w:rsid w:val="001F1F49"/>
    <w:rsid w:val="00211914"/>
    <w:rsid w:val="0022577B"/>
    <w:rsid w:val="002621D4"/>
    <w:rsid w:val="00267DB9"/>
    <w:rsid w:val="0028484A"/>
    <w:rsid w:val="00292983"/>
    <w:rsid w:val="002A1238"/>
    <w:rsid w:val="002A24CE"/>
    <w:rsid w:val="002B04A0"/>
    <w:rsid w:val="002B4414"/>
    <w:rsid w:val="002C5339"/>
    <w:rsid w:val="002F3327"/>
    <w:rsid w:val="003004BE"/>
    <w:rsid w:val="00305042"/>
    <w:rsid w:val="0031091F"/>
    <w:rsid w:val="00310AFE"/>
    <w:rsid w:val="00331A52"/>
    <w:rsid w:val="00344BBC"/>
    <w:rsid w:val="00353E4D"/>
    <w:rsid w:val="00360249"/>
    <w:rsid w:val="0036586D"/>
    <w:rsid w:val="0037626C"/>
    <w:rsid w:val="00384F89"/>
    <w:rsid w:val="00387204"/>
    <w:rsid w:val="003C18F5"/>
    <w:rsid w:val="003C23E4"/>
    <w:rsid w:val="003C318A"/>
    <w:rsid w:val="003C56D8"/>
    <w:rsid w:val="003D1825"/>
    <w:rsid w:val="003E0685"/>
    <w:rsid w:val="003E1C5E"/>
    <w:rsid w:val="003E4A74"/>
    <w:rsid w:val="0043119F"/>
    <w:rsid w:val="00460E4A"/>
    <w:rsid w:val="00484EFA"/>
    <w:rsid w:val="0049658E"/>
    <w:rsid w:val="004B336E"/>
    <w:rsid w:val="004D28AE"/>
    <w:rsid w:val="00507F25"/>
    <w:rsid w:val="00522FF5"/>
    <w:rsid w:val="00524837"/>
    <w:rsid w:val="00531887"/>
    <w:rsid w:val="005501BE"/>
    <w:rsid w:val="00560522"/>
    <w:rsid w:val="00561AA5"/>
    <w:rsid w:val="00590EEC"/>
    <w:rsid w:val="005931F8"/>
    <w:rsid w:val="00597577"/>
    <w:rsid w:val="005A6203"/>
    <w:rsid w:val="005A7831"/>
    <w:rsid w:val="005B1F49"/>
    <w:rsid w:val="005B2CEB"/>
    <w:rsid w:val="005B3C47"/>
    <w:rsid w:val="005B7E2A"/>
    <w:rsid w:val="005D0221"/>
    <w:rsid w:val="00605854"/>
    <w:rsid w:val="00606BC1"/>
    <w:rsid w:val="00607A85"/>
    <w:rsid w:val="00610F6E"/>
    <w:rsid w:val="00641C9A"/>
    <w:rsid w:val="006752AE"/>
    <w:rsid w:val="00682349"/>
    <w:rsid w:val="006B3869"/>
    <w:rsid w:val="006D70DD"/>
    <w:rsid w:val="00705BB6"/>
    <w:rsid w:val="0072129E"/>
    <w:rsid w:val="00735536"/>
    <w:rsid w:val="007401F7"/>
    <w:rsid w:val="00746BE1"/>
    <w:rsid w:val="00764589"/>
    <w:rsid w:val="00785689"/>
    <w:rsid w:val="00792F02"/>
    <w:rsid w:val="007B59FE"/>
    <w:rsid w:val="007D6ADB"/>
    <w:rsid w:val="00803893"/>
    <w:rsid w:val="00835B3B"/>
    <w:rsid w:val="00862412"/>
    <w:rsid w:val="00875AE7"/>
    <w:rsid w:val="008860ED"/>
    <w:rsid w:val="008A30B5"/>
    <w:rsid w:val="008B1E2B"/>
    <w:rsid w:val="008D4D48"/>
    <w:rsid w:val="008D7B67"/>
    <w:rsid w:val="008F1160"/>
    <w:rsid w:val="0091357D"/>
    <w:rsid w:val="009342FA"/>
    <w:rsid w:val="00972659"/>
    <w:rsid w:val="009A1717"/>
    <w:rsid w:val="009A6F52"/>
    <w:rsid w:val="009B048D"/>
    <w:rsid w:val="009B1491"/>
    <w:rsid w:val="009D2DBB"/>
    <w:rsid w:val="009F555F"/>
    <w:rsid w:val="00A148F1"/>
    <w:rsid w:val="00A21733"/>
    <w:rsid w:val="00A235C9"/>
    <w:rsid w:val="00A2362F"/>
    <w:rsid w:val="00A449C6"/>
    <w:rsid w:val="00A55DF1"/>
    <w:rsid w:val="00A722E8"/>
    <w:rsid w:val="00A75B7C"/>
    <w:rsid w:val="00A95A5A"/>
    <w:rsid w:val="00AA5225"/>
    <w:rsid w:val="00AC2B52"/>
    <w:rsid w:val="00AC4E52"/>
    <w:rsid w:val="00AF5FC2"/>
    <w:rsid w:val="00B17CA3"/>
    <w:rsid w:val="00B21242"/>
    <w:rsid w:val="00B32E79"/>
    <w:rsid w:val="00B45D4F"/>
    <w:rsid w:val="00B53CF5"/>
    <w:rsid w:val="00BA45C4"/>
    <w:rsid w:val="00BB11B1"/>
    <w:rsid w:val="00BC4010"/>
    <w:rsid w:val="00BC55AE"/>
    <w:rsid w:val="00BE7EF3"/>
    <w:rsid w:val="00BF1152"/>
    <w:rsid w:val="00BF246A"/>
    <w:rsid w:val="00C04BBB"/>
    <w:rsid w:val="00C17482"/>
    <w:rsid w:val="00C218E5"/>
    <w:rsid w:val="00C621BA"/>
    <w:rsid w:val="00C76446"/>
    <w:rsid w:val="00CA0652"/>
    <w:rsid w:val="00D03944"/>
    <w:rsid w:val="00D3676B"/>
    <w:rsid w:val="00D36D49"/>
    <w:rsid w:val="00D47D7C"/>
    <w:rsid w:val="00D84F7C"/>
    <w:rsid w:val="00D9569D"/>
    <w:rsid w:val="00DD10D4"/>
    <w:rsid w:val="00DD7570"/>
    <w:rsid w:val="00E14E5C"/>
    <w:rsid w:val="00E259C6"/>
    <w:rsid w:val="00E3100E"/>
    <w:rsid w:val="00E47423"/>
    <w:rsid w:val="00E53DF4"/>
    <w:rsid w:val="00E573CC"/>
    <w:rsid w:val="00E66851"/>
    <w:rsid w:val="00E66F75"/>
    <w:rsid w:val="00EB3C56"/>
    <w:rsid w:val="00EC5BB1"/>
    <w:rsid w:val="00EF2F44"/>
    <w:rsid w:val="00F00048"/>
    <w:rsid w:val="00F46220"/>
    <w:rsid w:val="00F60740"/>
    <w:rsid w:val="00F61C5E"/>
    <w:rsid w:val="00F8683A"/>
    <w:rsid w:val="00F93212"/>
    <w:rsid w:val="00FB1714"/>
    <w:rsid w:val="00FD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CDF2"/>
  <w14:defaultImageDpi w14:val="32767"/>
  <w15:chartTrackingRefBased/>
  <w15:docId w15:val="{CCC2883A-EDEE-1547-A80B-1A9012B8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6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0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60ED"/>
    <w:rPr>
      <w:rFonts w:ascii="Times New Roman" w:hAnsi="Times New Roman" w:cs="Times New Roman"/>
      <w:sz w:val="18"/>
      <w:szCs w:val="18"/>
    </w:rPr>
  </w:style>
  <w:style w:type="paragraph" w:styleId="ListParagraph">
    <w:name w:val="List Paragraph"/>
    <w:basedOn w:val="Normal"/>
    <w:uiPriority w:val="34"/>
    <w:qFormat/>
    <w:rsid w:val="008860ED"/>
    <w:pPr>
      <w:ind w:left="720"/>
      <w:contextualSpacing/>
    </w:pPr>
  </w:style>
  <w:style w:type="character" w:styleId="CommentReference">
    <w:name w:val="annotation reference"/>
    <w:basedOn w:val="DefaultParagraphFont"/>
    <w:uiPriority w:val="99"/>
    <w:semiHidden/>
    <w:unhideWhenUsed/>
    <w:rsid w:val="008860ED"/>
    <w:rPr>
      <w:sz w:val="16"/>
      <w:szCs w:val="16"/>
    </w:rPr>
  </w:style>
  <w:style w:type="paragraph" w:styleId="CommentText">
    <w:name w:val="annotation text"/>
    <w:basedOn w:val="Normal"/>
    <w:link w:val="CommentTextChar"/>
    <w:uiPriority w:val="99"/>
    <w:unhideWhenUsed/>
    <w:rsid w:val="008860ED"/>
    <w:rPr>
      <w:sz w:val="20"/>
      <w:szCs w:val="20"/>
    </w:rPr>
  </w:style>
  <w:style w:type="character" w:customStyle="1" w:styleId="CommentTextChar">
    <w:name w:val="Comment Text Char"/>
    <w:basedOn w:val="DefaultParagraphFont"/>
    <w:link w:val="CommentText"/>
    <w:uiPriority w:val="99"/>
    <w:rsid w:val="008860ED"/>
    <w:rPr>
      <w:sz w:val="20"/>
      <w:szCs w:val="20"/>
    </w:rPr>
  </w:style>
  <w:style w:type="character" w:styleId="PlaceholderText">
    <w:name w:val="Placeholder Text"/>
    <w:basedOn w:val="DefaultParagraphFont"/>
    <w:uiPriority w:val="99"/>
    <w:semiHidden/>
    <w:rsid w:val="00DD7570"/>
    <w:rPr>
      <w:color w:val="808080"/>
    </w:rPr>
  </w:style>
  <w:style w:type="paragraph" w:styleId="Header">
    <w:name w:val="header"/>
    <w:basedOn w:val="Normal"/>
    <w:link w:val="HeaderChar"/>
    <w:uiPriority w:val="99"/>
    <w:unhideWhenUsed/>
    <w:rsid w:val="008B1E2B"/>
    <w:pPr>
      <w:tabs>
        <w:tab w:val="center" w:pos="4680"/>
        <w:tab w:val="right" w:pos="9360"/>
      </w:tabs>
    </w:pPr>
  </w:style>
  <w:style w:type="character" w:customStyle="1" w:styleId="HeaderChar">
    <w:name w:val="Header Char"/>
    <w:basedOn w:val="DefaultParagraphFont"/>
    <w:link w:val="Header"/>
    <w:uiPriority w:val="99"/>
    <w:rsid w:val="008B1E2B"/>
  </w:style>
  <w:style w:type="paragraph" w:styleId="Footer">
    <w:name w:val="footer"/>
    <w:basedOn w:val="Normal"/>
    <w:link w:val="FooterChar"/>
    <w:uiPriority w:val="99"/>
    <w:unhideWhenUsed/>
    <w:rsid w:val="008B1E2B"/>
    <w:pPr>
      <w:tabs>
        <w:tab w:val="center" w:pos="4680"/>
        <w:tab w:val="right" w:pos="9360"/>
      </w:tabs>
    </w:pPr>
  </w:style>
  <w:style w:type="character" w:customStyle="1" w:styleId="FooterChar">
    <w:name w:val="Footer Char"/>
    <w:basedOn w:val="DefaultParagraphFont"/>
    <w:link w:val="Footer"/>
    <w:uiPriority w:val="99"/>
    <w:rsid w:val="008B1E2B"/>
  </w:style>
  <w:style w:type="table" w:styleId="TableGrid">
    <w:name w:val="Table Grid"/>
    <w:basedOn w:val="TableNormal"/>
    <w:uiPriority w:val="59"/>
    <w:rsid w:val="00BE7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A7831"/>
    <w:rPr>
      <w:b/>
      <w:bCs/>
    </w:rPr>
  </w:style>
  <w:style w:type="character" w:customStyle="1" w:styleId="CommentSubjectChar">
    <w:name w:val="Comment Subject Char"/>
    <w:basedOn w:val="CommentTextChar"/>
    <w:link w:val="CommentSubject"/>
    <w:uiPriority w:val="99"/>
    <w:semiHidden/>
    <w:rsid w:val="005A78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145D0-7C10-FC45-BA53-2829DD900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sesno</dc:creator>
  <cp:keywords/>
  <dc:description/>
  <cp:lastModifiedBy>Ariana Huffmyer</cp:lastModifiedBy>
  <cp:revision>2</cp:revision>
  <dcterms:created xsi:type="dcterms:W3CDTF">2019-10-28T21:11:00Z</dcterms:created>
  <dcterms:modified xsi:type="dcterms:W3CDTF">2019-10-28T21:11:00Z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83de0a51-f37b-3d71-976c-644d67cf883f</vt:lpwstr>
  </property>
  <property fmtid="{D5CDD505-2E9C-101B-9397-08002B2CF9AE}" pid="24" name="Mendeley Citation Style_1">
    <vt:lpwstr>http://www.zotero.org/styles/apa</vt:lpwstr>
  </property>
</Properties>
</file>