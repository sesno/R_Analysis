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1AD66" w14:textId="13B71ED9" w:rsidR="00D12DA9" w:rsidRPr="00D12DA9" w:rsidRDefault="00D12DA9" w:rsidP="00D12DA9">
      <w:pPr>
        <w:rPr>
          <w:rFonts w:ascii="Times New Roman" w:eastAsia="Times New Roman" w:hAnsi="Times New Roman" w:cs="Times New Roman"/>
        </w:rPr>
      </w:pPr>
      <w:r>
        <w:rPr>
          <w:rFonts w:ascii="Times New Roman" w:eastAsia="Times New Roman" w:hAnsi="Times New Roman" w:cs="Times New Roman"/>
          <w:b/>
          <w:bCs/>
          <w:color w:val="222222"/>
          <w:sz w:val="27"/>
          <w:szCs w:val="27"/>
        </w:rPr>
        <w:t>Thesis</w:t>
      </w:r>
      <w:r w:rsidRPr="00D12DA9">
        <w:rPr>
          <w:rFonts w:ascii="Times New Roman" w:eastAsia="Times New Roman" w:hAnsi="Times New Roman" w:cs="Times New Roman"/>
          <w:b/>
          <w:bCs/>
          <w:color w:val="222222"/>
          <w:sz w:val="27"/>
          <w:szCs w:val="27"/>
        </w:rPr>
        <w:t xml:space="preserve"> defense</w:t>
      </w:r>
      <w:r w:rsidRPr="00D12DA9">
        <w:rPr>
          <w:rFonts w:ascii="Times New Roman" w:eastAsia="Times New Roman" w:hAnsi="Times New Roman" w:cs="Times New Roman"/>
          <w:color w:val="222222"/>
        </w:rPr>
        <w:br/>
      </w:r>
      <w:r w:rsidRPr="00D12DA9">
        <w:rPr>
          <w:rFonts w:ascii="Times New Roman" w:eastAsia="Times New Roman" w:hAnsi="Times New Roman" w:cs="Times New Roman"/>
          <w:color w:val="222222"/>
        </w:rPr>
        <w:br/>
      </w:r>
      <w:r w:rsidRPr="00D12DA9">
        <w:rPr>
          <w:rFonts w:ascii="Times New Roman" w:eastAsia="Times New Roman" w:hAnsi="Times New Roman" w:cs="Times New Roman"/>
          <w:color w:val="222222"/>
          <w:shd w:val="clear" w:color="auto" w:fill="FFFFFF"/>
        </w:rPr>
        <w:t xml:space="preserve">Friday, </w:t>
      </w:r>
      <w:r>
        <w:rPr>
          <w:rFonts w:ascii="Times New Roman" w:eastAsia="Times New Roman" w:hAnsi="Times New Roman" w:cs="Times New Roman"/>
          <w:color w:val="222222"/>
          <w:shd w:val="clear" w:color="auto" w:fill="FFFFFF"/>
        </w:rPr>
        <w:t>January 17</w:t>
      </w:r>
      <w:r w:rsidRPr="00D12DA9">
        <w:rPr>
          <w:rFonts w:ascii="Times New Roman" w:eastAsia="Times New Roman" w:hAnsi="Times New Roman" w:cs="Times New Roman"/>
          <w:color w:val="222222"/>
          <w:shd w:val="clear" w:color="auto" w:fill="FFFFFF"/>
        </w:rPr>
        <w:t>, 20</w:t>
      </w:r>
      <w:r>
        <w:rPr>
          <w:rFonts w:ascii="Times New Roman" w:eastAsia="Times New Roman" w:hAnsi="Times New Roman" w:cs="Times New Roman"/>
          <w:color w:val="222222"/>
          <w:shd w:val="clear" w:color="auto" w:fill="FFFFFF"/>
        </w:rPr>
        <w:t>20</w:t>
      </w:r>
      <w:r w:rsidRPr="00D12DA9">
        <w:rPr>
          <w:rFonts w:ascii="Times New Roman" w:eastAsia="Times New Roman" w:hAnsi="Times New Roman" w:cs="Times New Roman"/>
          <w:color w:val="222222"/>
        </w:rPr>
        <w:br/>
      </w:r>
      <w:r>
        <w:rPr>
          <w:rFonts w:ascii="Times New Roman" w:eastAsia="Times New Roman" w:hAnsi="Times New Roman" w:cs="Times New Roman"/>
          <w:color w:val="222222"/>
          <w:shd w:val="clear" w:color="auto" w:fill="FFFFFF"/>
        </w:rPr>
        <w:t>3:30 pm</w:t>
      </w:r>
      <w:r w:rsidRPr="00D12DA9">
        <w:rPr>
          <w:rFonts w:ascii="Times New Roman" w:eastAsia="Times New Roman" w:hAnsi="Times New Roman" w:cs="Times New Roman"/>
          <w:color w:val="222222"/>
          <w:shd w:val="clear" w:color="auto" w:fill="FFFFFF"/>
        </w:rPr>
        <w:t> </w:t>
      </w:r>
      <w:r w:rsidRPr="00D12DA9">
        <w:rPr>
          <w:rFonts w:ascii="Times New Roman" w:eastAsia="Times New Roman" w:hAnsi="Times New Roman" w:cs="Times New Roman"/>
          <w:color w:val="222222"/>
        </w:rPr>
        <w:br/>
      </w:r>
      <w:proofErr w:type="spellStart"/>
      <w:r>
        <w:rPr>
          <w:rFonts w:ascii="Times New Roman" w:eastAsia="Times New Roman" w:hAnsi="Times New Roman" w:cs="Times New Roman"/>
          <w:color w:val="222222"/>
          <w:shd w:val="clear" w:color="auto" w:fill="FFFFFF"/>
        </w:rPr>
        <w:t>Bilger</w:t>
      </w:r>
      <w:proofErr w:type="spellEnd"/>
      <w:r>
        <w:rPr>
          <w:rFonts w:ascii="Times New Roman" w:eastAsia="Times New Roman" w:hAnsi="Times New Roman" w:cs="Times New Roman"/>
          <w:color w:val="222222"/>
          <w:shd w:val="clear" w:color="auto" w:fill="FFFFFF"/>
        </w:rPr>
        <w:t xml:space="preserve"> </w:t>
      </w:r>
      <w:r w:rsidRPr="00D12DA9">
        <w:rPr>
          <w:rFonts w:ascii="Times New Roman" w:eastAsia="Times New Roman" w:hAnsi="Times New Roman" w:cs="Times New Roman"/>
          <w:color w:val="222222"/>
          <w:shd w:val="clear" w:color="auto" w:fill="FFFFFF"/>
        </w:rPr>
        <w:t>1</w:t>
      </w:r>
      <w:r>
        <w:rPr>
          <w:rFonts w:ascii="Times New Roman" w:eastAsia="Times New Roman" w:hAnsi="Times New Roman" w:cs="Times New Roman"/>
          <w:color w:val="222222"/>
          <w:shd w:val="clear" w:color="auto" w:fill="FFFFFF"/>
        </w:rPr>
        <w:t>5</w:t>
      </w:r>
      <w:r w:rsidRPr="00D12DA9">
        <w:rPr>
          <w:rFonts w:ascii="Times New Roman" w:eastAsia="Times New Roman" w:hAnsi="Times New Roman" w:cs="Times New Roman"/>
          <w:color w:val="222222"/>
          <w:shd w:val="clear" w:color="auto" w:fill="FFFFFF"/>
        </w:rPr>
        <w:t>0</w:t>
      </w:r>
    </w:p>
    <w:p w14:paraId="0AE16C8D" w14:textId="77777777" w:rsidR="00D12DA9" w:rsidRPr="00D12DA9" w:rsidRDefault="00D12DA9" w:rsidP="00B20475">
      <w:pPr>
        <w:jc w:val="center"/>
        <w:rPr>
          <w:rFonts w:ascii="Times New Roman" w:hAnsi="Times New Roman" w:cs="Times New Roman"/>
          <w:b/>
          <w:bCs/>
        </w:rPr>
      </w:pPr>
    </w:p>
    <w:p w14:paraId="093302BA" w14:textId="77777777" w:rsidR="00D12DA9" w:rsidRPr="00D12DA9" w:rsidRDefault="00D12DA9" w:rsidP="00B20475">
      <w:pPr>
        <w:jc w:val="center"/>
        <w:rPr>
          <w:rFonts w:ascii="Times New Roman" w:hAnsi="Times New Roman" w:cs="Times New Roman"/>
          <w:b/>
          <w:bCs/>
        </w:rPr>
      </w:pPr>
    </w:p>
    <w:p w14:paraId="2F41F1AF" w14:textId="050E1B1E" w:rsidR="008A30B5" w:rsidRPr="00D12DA9" w:rsidRDefault="00B20475" w:rsidP="00B20475">
      <w:pPr>
        <w:jc w:val="center"/>
        <w:rPr>
          <w:rFonts w:ascii="Times New Roman" w:hAnsi="Times New Roman" w:cs="Times New Roman"/>
          <w:b/>
          <w:bCs/>
        </w:rPr>
      </w:pPr>
      <w:r w:rsidRPr="00D12DA9">
        <w:rPr>
          <w:rFonts w:ascii="Times New Roman" w:hAnsi="Times New Roman" w:cs="Times New Roman"/>
          <w:b/>
          <w:bCs/>
        </w:rPr>
        <w:t xml:space="preserve">Growth and Skeletal Sensitivity of the Common Collector Urchin, </w:t>
      </w:r>
      <w:r w:rsidRPr="00D12DA9">
        <w:rPr>
          <w:rFonts w:ascii="Times New Roman" w:hAnsi="Times New Roman" w:cs="Times New Roman"/>
          <w:b/>
          <w:bCs/>
          <w:i/>
          <w:iCs/>
        </w:rPr>
        <w:t>Tripneustes gratilla</w:t>
      </w:r>
      <w:r w:rsidRPr="00D12DA9">
        <w:rPr>
          <w:rFonts w:ascii="Times New Roman" w:hAnsi="Times New Roman" w:cs="Times New Roman"/>
          <w:b/>
          <w:bCs/>
        </w:rPr>
        <w:t>, to Projected Climate Change: Effects of Warming and Acidification</w:t>
      </w:r>
    </w:p>
    <w:p w14:paraId="339DFEF6" w14:textId="4F4AE681" w:rsidR="00B20475" w:rsidRPr="00D12DA9" w:rsidRDefault="00B20475" w:rsidP="00B20475">
      <w:pPr>
        <w:jc w:val="center"/>
        <w:rPr>
          <w:rFonts w:ascii="Times New Roman" w:hAnsi="Times New Roman" w:cs="Times New Roman"/>
          <w:b/>
          <w:bCs/>
        </w:rPr>
      </w:pPr>
    </w:p>
    <w:p w14:paraId="0779B31E" w14:textId="4892F8F0" w:rsidR="00B20475" w:rsidRPr="00D12DA9" w:rsidRDefault="00B20475" w:rsidP="00B20475">
      <w:pPr>
        <w:jc w:val="center"/>
        <w:rPr>
          <w:rFonts w:ascii="Times New Roman" w:hAnsi="Times New Roman" w:cs="Times New Roman"/>
          <w:b/>
          <w:bCs/>
        </w:rPr>
      </w:pPr>
      <w:r w:rsidRPr="00D12DA9">
        <w:rPr>
          <w:rFonts w:ascii="Times New Roman" w:hAnsi="Times New Roman" w:cs="Times New Roman"/>
          <w:b/>
          <w:bCs/>
        </w:rPr>
        <w:t>Emily Sesno</w:t>
      </w:r>
    </w:p>
    <w:p w14:paraId="4964FCCF" w14:textId="07F4519A" w:rsidR="00B20475" w:rsidRPr="00D12DA9" w:rsidRDefault="00B20475" w:rsidP="00B20475">
      <w:pPr>
        <w:jc w:val="center"/>
        <w:rPr>
          <w:rFonts w:ascii="Times New Roman" w:hAnsi="Times New Roman" w:cs="Times New Roman"/>
        </w:rPr>
      </w:pPr>
      <w:r w:rsidRPr="00D12DA9">
        <w:rPr>
          <w:rFonts w:ascii="Times New Roman" w:hAnsi="Times New Roman" w:cs="Times New Roman"/>
        </w:rPr>
        <w:t>Marine Biology Graduate Program</w:t>
      </w:r>
    </w:p>
    <w:p w14:paraId="42EB44D5" w14:textId="4590C2B0" w:rsidR="00B20475" w:rsidRPr="00D12DA9" w:rsidRDefault="00B20475" w:rsidP="00B20475">
      <w:pPr>
        <w:jc w:val="center"/>
        <w:rPr>
          <w:rFonts w:ascii="Times New Roman" w:hAnsi="Times New Roman" w:cs="Times New Roman"/>
        </w:rPr>
      </w:pPr>
    </w:p>
    <w:p w14:paraId="12157C5F" w14:textId="6D9DC213" w:rsidR="00B20475" w:rsidRPr="00D12DA9" w:rsidRDefault="00711E1E" w:rsidP="00B20475">
      <w:pPr>
        <w:rPr>
          <w:rFonts w:ascii="Times New Roman" w:hAnsi="Times New Roman" w:cs="Times New Roman"/>
          <w:lang w:val="haw-US"/>
        </w:rPr>
      </w:pPr>
      <w:r w:rsidRPr="00711E1E">
        <w:rPr>
          <w:rFonts w:ascii="Times New Roman" w:hAnsi="Times New Roman" w:cs="Times New Roman"/>
          <w:noProof/>
        </w:rPr>
        <w:drawing>
          <wp:anchor distT="0" distB="0" distL="114300" distR="114300" simplePos="0" relativeHeight="251658240" behindDoc="0" locked="0" layoutInCell="1" allowOverlap="1" wp14:anchorId="4928EC3C" wp14:editId="3A1F9CDC">
            <wp:simplePos x="0" y="0"/>
            <wp:positionH relativeFrom="column">
              <wp:posOffset>3076575</wp:posOffset>
            </wp:positionH>
            <wp:positionV relativeFrom="paragraph">
              <wp:posOffset>2670749</wp:posOffset>
            </wp:positionV>
            <wp:extent cx="2810510" cy="2108200"/>
            <wp:effectExtent l="25400" t="25400" r="85090" b="88900"/>
            <wp:wrapSquare wrapText="bothSides"/>
            <wp:docPr id="27" name="Picture 26" descr="A picture containing object, photo&#10;&#10;Description automatically generated">
              <a:extLst xmlns:a="http://schemas.openxmlformats.org/drawingml/2006/main">
                <a:ext uri="{FF2B5EF4-FFF2-40B4-BE49-F238E27FC236}">
                  <a16:creationId xmlns:a16="http://schemas.microsoft.com/office/drawing/2014/main" id="{552F35E3-FDAE-DD43-BC9F-8F674E5394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552F35E3-FDAE-DD43-BC9F-8F674E539488}"/>
                        </a:ext>
                      </a:extLst>
                    </pic:cNvPr>
                    <pic:cNvPicPr>
                      <a:picLocks noChangeAspect="1"/>
                    </pic:cNvPicPr>
                  </pic:nvPicPr>
                  <pic:blipFill>
                    <a:blip r:embed="rId4" cstate="screen">
                      <a:extLst>
                        <a:ext uri="{28A0092B-C50C-407E-A947-70E740481C1C}">
                          <a14:useLocalDpi xmlns:a14="http://schemas.microsoft.com/office/drawing/2010/main" val="0"/>
                        </a:ext>
                      </a:extLst>
                    </a:blip>
                    <a:stretch>
                      <a:fillRect/>
                    </a:stretch>
                  </pic:blipFill>
                  <pic:spPr>
                    <a:xfrm>
                      <a:off x="0" y="0"/>
                      <a:ext cx="2810510" cy="2108200"/>
                    </a:xfrm>
                    <a:prstGeom prst="rect">
                      <a:avLst/>
                    </a:prstGeom>
                    <a:ln w="28575">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B20475" w:rsidRPr="00D12DA9">
        <w:rPr>
          <w:rFonts w:ascii="Times New Roman" w:hAnsi="Times New Roman" w:cs="Times New Roman"/>
        </w:rPr>
        <w:t xml:space="preserve">As climate change leads to alterations in ecosystem and organism functions, the need to explore the breadth of </w:t>
      </w:r>
      <w:r w:rsidR="00B66F6B">
        <w:rPr>
          <w:rFonts w:ascii="Times New Roman" w:hAnsi="Times New Roman" w:cs="Times New Roman"/>
        </w:rPr>
        <w:t xml:space="preserve">these </w:t>
      </w:r>
      <w:r w:rsidR="00B20475" w:rsidRPr="00D12DA9">
        <w:rPr>
          <w:rFonts w:ascii="Times New Roman" w:hAnsi="Times New Roman" w:cs="Times New Roman"/>
        </w:rPr>
        <w:t xml:space="preserve">effects is paramount. Increased sea surface temperatures (SST) and ocean acidification (OA) are major contributors </w:t>
      </w:r>
      <w:r w:rsidR="00B20475" w:rsidRPr="00D12DA9">
        <w:rPr>
          <w:rFonts w:ascii="Times New Roman" w:hAnsi="Times New Roman" w:cs="Times New Roman"/>
          <w:lang w:val="haw-US"/>
        </w:rPr>
        <w:t>leading</w:t>
      </w:r>
      <w:r w:rsidR="00B20475" w:rsidRPr="00D12DA9">
        <w:rPr>
          <w:rFonts w:ascii="Times New Roman" w:hAnsi="Times New Roman" w:cs="Times New Roman"/>
        </w:rPr>
        <w:t xml:space="preserve"> to alterations in body size and calcification in marine invertebrates, however the </w:t>
      </w:r>
      <w:r w:rsidR="00B66F6B">
        <w:rPr>
          <w:rFonts w:ascii="Times New Roman" w:hAnsi="Times New Roman" w:cs="Times New Roman"/>
        </w:rPr>
        <w:t>impacts</w:t>
      </w:r>
      <w:bookmarkStart w:id="0" w:name="_GoBack"/>
      <w:bookmarkEnd w:id="0"/>
      <w:r w:rsidR="00B20475" w:rsidRPr="00D12DA9">
        <w:rPr>
          <w:rFonts w:ascii="Times New Roman" w:hAnsi="Times New Roman" w:cs="Times New Roman"/>
        </w:rPr>
        <w:t xml:space="preserve"> are </w:t>
      </w:r>
      <w:r w:rsidR="00B20475" w:rsidRPr="00D12DA9">
        <w:rPr>
          <w:rFonts w:ascii="Times New Roman" w:hAnsi="Times New Roman" w:cs="Times New Roman"/>
          <w:lang w:val="haw-US"/>
        </w:rPr>
        <w:t>not fully understood</w:t>
      </w:r>
      <w:r w:rsidR="00B20475" w:rsidRPr="00D12DA9">
        <w:rPr>
          <w:rFonts w:ascii="Times New Roman" w:hAnsi="Times New Roman" w:cs="Times New Roman"/>
        </w:rPr>
        <w:t>.</w:t>
      </w:r>
      <w:r w:rsidR="00D12DA9" w:rsidRPr="00D12DA9">
        <w:rPr>
          <w:rFonts w:ascii="Times New Roman" w:hAnsi="Times New Roman" w:cs="Times New Roman"/>
        </w:rPr>
        <w:t xml:space="preserve"> E</w:t>
      </w:r>
      <w:r w:rsidR="00B20475" w:rsidRPr="00D12DA9">
        <w:rPr>
          <w:rFonts w:ascii="Times New Roman" w:hAnsi="Times New Roman" w:cs="Times New Roman"/>
          <w:lang w:val="haw-US"/>
        </w:rPr>
        <w:t>cologically important invertebrates</w:t>
      </w:r>
      <w:r w:rsidR="00D12DA9" w:rsidRPr="00D12DA9">
        <w:rPr>
          <w:rFonts w:ascii="Times New Roman" w:hAnsi="Times New Roman" w:cs="Times New Roman"/>
        </w:rPr>
        <w:t>,</w:t>
      </w:r>
      <w:r w:rsidR="00B20475" w:rsidRPr="00D12DA9">
        <w:rPr>
          <w:rFonts w:ascii="Times New Roman" w:hAnsi="Times New Roman" w:cs="Times New Roman"/>
          <w:lang w:val="haw-US"/>
        </w:rPr>
        <w:t xml:space="preserve"> such as sea urchins, calcify in both larval and post-metamorphic life stages, requiring </w:t>
      </w:r>
      <w:r w:rsidR="00B20475" w:rsidRPr="00D12DA9">
        <w:rPr>
          <w:rFonts w:ascii="Times New Roman" w:hAnsi="Times New Roman" w:cs="Times New Roman"/>
        </w:rPr>
        <w:t xml:space="preserve">long-term studies </w:t>
      </w:r>
      <w:r w:rsidR="00B20475" w:rsidRPr="00D12DA9">
        <w:rPr>
          <w:rFonts w:ascii="Times New Roman" w:hAnsi="Times New Roman" w:cs="Times New Roman"/>
          <w:lang w:val="haw-US"/>
        </w:rPr>
        <w:t>that cover changes into adulthood</w:t>
      </w:r>
      <w:r w:rsidR="00B20475" w:rsidRPr="00D12DA9">
        <w:rPr>
          <w:rFonts w:ascii="Times New Roman" w:hAnsi="Times New Roman" w:cs="Times New Roman"/>
        </w:rPr>
        <w:t xml:space="preserve">. </w:t>
      </w:r>
      <w:r w:rsidR="00D12DA9" w:rsidRPr="00D12DA9">
        <w:rPr>
          <w:rFonts w:ascii="Times New Roman" w:hAnsi="Times New Roman" w:cs="Times New Roman"/>
        </w:rPr>
        <w:t>This</w:t>
      </w:r>
      <w:r w:rsidR="00B20475" w:rsidRPr="00D12DA9">
        <w:rPr>
          <w:rFonts w:ascii="Times New Roman" w:hAnsi="Times New Roman" w:cs="Times New Roman"/>
        </w:rPr>
        <w:t xml:space="preserve"> research</w:t>
      </w:r>
      <w:r w:rsidR="00D12DA9" w:rsidRPr="00D12DA9">
        <w:rPr>
          <w:rFonts w:ascii="Times New Roman" w:hAnsi="Times New Roman" w:cs="Times New Roman"/>
        </w:rPr>
        <w:t xml:space="preserve"> seeks to</w:t>
      </w:r>
      <w:r w:rsidR="00B20475" w:rsidRPr="00D12DA9">
        <w:rPr>
          <w:rFonts w:ascii="Times New Roman" w:hAnsi="Times New Roman" w:cs="Times New Roman"/>
        </w:rPr>
        <w:t xml:space="preserve"> contribute to the understanding of potential climate change impacts on </w:t>
      </w:r>
      <w:r w:rsidR="00605A38">
        <w:rPr>
          <w:rFonts w:ascii="Times New Roman" w:hAnsi="Times New Roman" w:cs="Times New Roman"/>
          <w:lang w:val="haw-US"/>
        </w:rPr>
        <w:t xml:space="preserve">the </w:t>
      </w:r>
      <w:r w:rsidR="00B20475" w:rsidRPr="00D12DA9">
        <w:rPr>
          <w:rFonts w:ascii="Times New Roman" w:hAnsi="Times New Roman" w:cs="Times New Roman"/>
        </w:rPr>
        <w:t>post-metamorphic calcifying marine invertebrate, the common collector urchin</w:t>
      </w:r>
      <w:r w:rsidR="00605A38">
        <w:rPr>
          <w:rFonts w:ascii="Times New Roman" w:hAnsi="Times New Roman" w:cs="Times New Roman"/>
          <w:lang w:val="haw-US"/>
        </w:rPr>
        <w:t xml:space="preserve">, </w:t>
      </w:r>
      <w:r w:rsidR="00B20475" w:rsidRPr="00D12DA9">
        <w:rPr>
          <w:rFonts w:ascii="Times New Roman" w:hAnsi="Times New Roman" w:cs="Times New Roman"/>
          <w:i/>
          <w:iCs/>
        </w:rPr>
        <w:t>Tripneustes gratilla</w:t>
      </w:r>
      <w:r w:rsidR="00B20475" w:rsidRPr="00D12DA9">
        <w:rPr>
          <w:rFonts w:ascii="Times New Roman" w:hAnsi="Times New Roman" w:cs="Times New Roman"/>
        </w:rPr>
        <w:t xml:space="preserve">. In this experiment, individual </w:t>
      </w:r>
      <w:r w:rsidR="00B20475" w:rsidRPr="00D12DA9">
        <w:rPr>
          <w:rFonts w:ascii="Times New Roman" w:hAnsi="Times New Roman" w:cs="Times New Roman"/>
          <w:i/>
          <w:iCs/>
        </w:rPr>
        <w:t>T.</w:t>
      </w:r>
      <w:ins w:id="1" w:author="Bahr, Keisha" w:date="2019-11-21T13:50:00Z">
        <w:r w:rsidR="00B20475" w:rsidRPr="00D12DA9">
          <w:rPr>
            <w:rFonts w:ascii="Times New Roman" w:hAnsi="Times New Roman" w:cs="Times New Roman"/>
            <w:i/>
            <w:iCs/>
          </w:rPr>
          <w:t xml:space="preserve"> </w:t>
        </w:r>
      </w:ins>
      <w:r w:rsidR="00B20475" w:rsidRPr="00D12DA9">
        <w:rPr>
          <w:rFonts w:ascii="Times New Roman" w:hAnsi="Times New Roman" w:cs="Times New Roman"/>
          <w:i/>
          <w:iCs/>
        </w:rPr>
        <w:t xml:space="preserve">gratilla </w:t>
      </w:r>
      <w:r w:rsidR="00B20475" w:rsidRPr="00D12DA9">
        <w:rPr>
          <w:rFonts w:ascii="Times New Roman" w:hAnsi="Times New Roman" w:cs="Times New Roman"/>
        </w:rPr>
        <w:t xml:space="preserve"> from juvenile (</w:t>
      </w:r>
      <w:r w:rsidR="00B20475" w:rsidRPr="00D12DA9">
        <w:rPr>
          <w:rFonts w:ascii="Times New Roman" w:hAnsi="Times New Roman" w:cs="Times New Roman"/>
        </w:rPr>
        <w:sym w:font="Symbol" w:char="F0B1"/>
      </w:r>
      <w:r w:rsidR="00B20475" w:rsidRPr="00D12DA9">
        <w:rPr>
          <w:rFonts w:ascii="Times New Roman" w:hAnsi="Times New Roman" w:cs="Times New Roman"/>
          <w:lang w:val="haw-US"/>
        </w:rPr>
        <w:t xml:space="preserve">7 </w:t>
      </w:r>
      <w:r w:rsidR="00B20475" w:rsidRPr="00D12DA9">
        <w:rPr>
          <w:rFonts w:ascii="Times New Roman" w:hAnsi="Times New Roman" w:cs="Times New Roman"/>
        </w:rPr>
        <w:t>mm) to adult (</w:t>
      </w:r>
      <w:r w:rsidR="00B20475" w:rsidRPr="00D12DA9">
        <w:rPr>
          <w:rFonts w:ascii="Times New Roman" w:hAnsi="Times New Roman" w:cs="Times New Roman"/>
        </w:rPr>
        <w:sym w:font="Symbol" w:char="F0B1"/>
      </w:r>
      <w:r w:rsidR="00B20475" w:rsidRPr="00D12DA9">
        <w:rPr>
          <w:rFonts w:ascii="Times New Roman" w:hAnsi="Times New Roman" w:cs="Times New Roman"/>
        </w:rPr>
        <w:t>60 mm) were grown under projected environmental conditions of warming (+2</w:t>
      </w:r>
      <w:r w:rsidR="00B20475" w:rsidRPr="00D12DA9">
        <w:rPr>
          <w:rFonts w:ascii="Times New Roman" w:hAnsi="Times New Roman" w:cs="Times New Roman"/>
        </w:rPr>
        <w:sym w:font="Symbol" w:char="F0B0"/>
      </w:r>
      <w:r w:rsidR="00B20475" w:rsidRPr="00D12DA9">
        <w:rPr>
          <w:rFonts w:ascii="Times New Roman" w:hAnsi="Times New Roman" w:cs="Times New Roman"/>
        </w:rPr>
        <w:t xml:space="preserve">C) and increased acidity (-0.3 pH units) and a combination of both. The objectives were to explore the sensitivity of </w:t>
      </w:r>
      <w:r w:rsidR="00B20475" w:rsidRPr="00D12DA9">
        <w:rPr>
          <w:rFonts w:ascii="Times New Roman" w:hAnsi="Times New Roman" w:cs="Times New Roman"/>
          <w:i/>
          <w:iCs/>
        </w:rPr>
        <w:t>T.</w:t>
      </w:r>
      <w:r w:rsidR="00B20475" w:rsidRPr="00D12DA9">
        <w:rPr>
          <w:rFonts w:ascii="Times New Roman" w:hAnsi="Times New Roman" w:cs="Times New Roman"/>
          <w:i/>
          <w:iCs/>
          <w:lang w:val="haw-US"/>
        </w:rPr>
        <w:t xml:space="preserve"> </w:t>
      </w:r>
      <w:r w:rsidR="00B20475" w:rsidRPr="00D12DA9">
        <w:rPr>
          <w:rFonts w:ascii="Times New Roman" w:hAnsi="Times New Roman" w:cs="Times New Roman"/>
          <w:i/>
          <w:iCs/>
        </w:rPr>
        <w:t>gratilla</w:t>
      </w:r>
      <w:r w:rsidR="00B20475" w:rsidRPr="00D12DA9">
        <w:rPr>
          <w:rFonts w:ascii="Times New Roman" w:hAnsi="Times New Roman" w:cs="Times New Roman"/>
        </w:rPr>
        <w:t xml:space="preserve"> to </w:t>
      </w:r>
      <w:r w:rsidR="00B20475" w:rsidRPr="00D12DA9">
        <w:rPr>
          <w:rFonts w:ascii="Times New Roman" w:hAnsi="Times New Roman" w:cs="Times New Roman"/>
          <w:lang w:val="haw-US"/>
        </w:rPr>
        <w:t>warming and OA</w:t>
      </w:r>
      <w:r w:rsidR="00B20475" w:rsidRPr="00D12DA9">
        <w:rPr>
          <w:rFonts w:ascii="Times New Roman" w:hAnsi="Times New Roman" w:cs="Times New Roman"/>
        </w:rPr>
        <w:t xml:space="preserve"> through comparisons of measurements of 1)</w:t>
      </w:r>
      <w:r w:rsidR="00B20475" w:rsidRPr="00D12DA9">
        <w:rPr>
          <w:rFonts w:ascii="Times New Roman" w:hAnsi="Times New Roman" w:cs="Times New Roman"/>
          <w:lang w:val="haw-US"/>
        </w:rPr>
        <w:t xml:space="preserve"> </w:t>
      </w:r>
      <w:r w:rsidR="00B20475" w:rsidRPr="00D12DA9">
        <w:rPr>
          <w:rFonts w:ascii="Times New Roman" w:hAnsi="Times New Roman" w:cs="Times New Roman"/>
        </w:rPr>
        <w:t>growth and 2) calcification</w:t>
      </w:r>
      <w:r w:rsidR="00D12DA9" w:rsidRPr="00D12DA9">
        <w:rPr>
          <w:rFonts w:ascii="Times New Roman" w:hAnsi="Times New Roman" w:cs="Times New Roman"/>
        </w:rPr>
        <w:t xml:space="preserve">. Using </w:t>
      </w:r>
      <w:r w:rsidR="00B20475" w:rsidRPr="00D12DA9">
        <w:rPr>
          <w:rFonts w:ascii="Times New Roman" w:hAnsi="Times New Roman" w:cs="Times New Roman"/>
        </w:rPr>
        <w:t>Scanning Electron Microscopy (SEM)</w:t>
      </w:r>
      <w:r w:rsidR="005C3B1F">
        <w:rPr>
          <w:rFonts w:ascii="Times New Roman" w:hAnsi="Times New Roman" w:cs="Times New Roman"/>
        </w:rPr>
        <w:t>, detailed</w:t>
      </w:r>
      <w:r w:rsidR="00B20475" w:rsidRPr="00D12DA9">
        <w:rPr>
          <w:rFonts w:ascii="Times New Roman" w:hAnsi="Times New Roman" w:cs="Times New Roman"/>
        </w:rPr>
        <w:t xml:space="preserve"> images</w:t>
      </w:r>
      <w:r w:rsidR="00B20475" w:rsidRPr="00D12DA9">
        <w:rPr>
          <w:rFonts w:ascii="Times New Roman" w:hAnsi="Times New Roman" w:cs="Times New Roman"/>
          <w:lang w:val="haw-US"/>
        </w:rPr>
        <w:t xml:space="preserve"> of cross-sections</w:t>
      </w:r>
      <w:r w:rsidR="00B20475" w:rsidRPr="00D12DA9">
        <w:rPr>
          <w:rFonts w:ascii="Times New Roman" w:hAnsi="Times New Roman" w:cs="Times New Roman"/>
        </w:rPr>
        <w:t xml:space="preserve"> of urchin spines</w:t>
      </w:r>
      <w:r w:rsidR="005C3B1F">
        <w:rPr>
          <w:rFonts w:ascii="Times New Roman" w:hAnsi="Times New Roman" w:cs="Times New Roman"/>
        </w:rPr>
        <w:t xml:space="preserve"> were analyzed to calculate a calcification ratio</w:t>
      </w:r>
      <w:r w:rsidR="00B20475" w:rsidRPr="00D12DA9">
        <w:rPr>
          <w:rFonts w:ascii="Times New Roman" w:hAnsi="Times New Roman" w:cs="Times New Roman"/>
        </w:rPr>
        <w:t xml:space="preserve">. </w:t>
      </w:r>
      <w:r w:rsidR="00B20475" w:rsidRPr="00D12DA9">
        <w:rPr>
          <w:rFonts w:ascii="Times New Roman" w:hAnsi="Times New Roman" w:cs="Times New Roman"/>
          <w:lang w:val="haw-US"/>
        </w:rPr>
        <w:t>Additional proxies of growth and calcification (relative spine length</w:t>
      </w:r>
      <w:r w:rsidR="005C3B1F">
        <w:rPr>
          <w:rFonts w:ascii="Times New Roman" w:hAnsi="Times New Roman" w:cs="Times New Roman"/>
        </w:rPr>
        <w:t xml:space="preserve"> </w:t>
      </w:r>
      <w:r w:rsidR="00B20475" w:rsidRPr="00D12DA9">
        <w:rPr>
          <w:rFonts w:ascii="Times New Roman" w:hAnsi="Times New Roman" w:cs="Times New Roman"/>
          <w:lang w:val="haw-US"/>
        </w:rPr>
        <w:t xml:space="preserve">and number of dropped spines) were also measured. </w:t>
      </w:r>
      <w:r w:rsidR="00B20475" w:rsidRPr="00D12DA9">
        <w:rPr>
          <w:rFonts w:ascii="Times New Roman" w:hAnsi="Times New Roman" w:cs="Times New Roman"/>
        </w:rPr>
        <w:t xml:space="preserve">Results </w:t>
      </w:r>
      <w:r w:rsidR="00572D2D">
        <w:rPr>
          <w:rFonts w:ascii="Times New Roman" w:hAnsi="Times New Roman" w:cs="Times New Roman"/>
        </w:rPr>
        <w:t>show</w:t>
      </w:r>
      <w:r w:rsidR="00B20475" w:rsidRPr="00D12DA9">
        <w:rPr>
          <w:rFonts w:ascii="Times New Roman" w:hAnsi="Times New Roman" w:cs="Times New Roman"/>
          <w:lang w:val="haw-US"/>
        </w:rPr>
        <w:t xml:space="preserve"> that </w:t>
      </w:r>
      <w:r w:rsidR="00B20475" w:rsidRPr="00D12DA9">
        <w:rPr>
          <w:rFonts w:ascii="Times New Roman" w:hAnsi="Times New Roman" w:cs="Times New Roman"/>
        </w:rPr>
        <w:t xml:space="preserve">warmer </w:t>
      </w:r>
      <w:r w:rsidR="00B20475" w:rsidRPr="00D12DA9">
        <w:rPr>
          <w:rFonts w:ascii="Times New Roman" w:hAnsi="Times New Roman" w:cs="Times New Roman"/>
          <w:lang w:val="haw-US"/>
        </w:rPr>
        <w:t>temperatures increase</w:t>
      </w:r>
      <w:r w:rsidR="00DF1BE7">
        <w:rPr>
          <w:rFonts w:ascii="Times New Roman" w:hAnsi="Times New Roman" w:cs="Times New Roman"/>
          <w:lang w:val="haw-US"/>
        </w:rPr>
        <w:t>d</w:t>
      </w:r>
      <w:r w:rsidR="00B20475" w:rsidRPr="00D12DA9">
        <w:rPr>
          <w:rFonts w:ascii="Times New Roman" w:hAnsi="Times New Roman" w:cs="Times New Roman"/>
          <w:lang w:val="haw-US"/>
        </w:rPr>
        <w:t xml:space="preserve"> growth while acidification </w:t>
      </w:r>
      <w:r w:rsidR="00B20475" w:rsidRPr="00D12DA9">
        <w:rPr>
          <w:rFonts w:ascii="Times New Roman" w:hAnsi="Times New Roman" w:cs="Times New Roman"/>
        </w:rPr>
        <w:t xml:space="preserve">(low pH) </w:t>
      </w:r>
      <w:r w:rsidR="00B20475" w:rsidRPr="00D12DA9">
        <w:rPr>
          <w:rFonts w:ascii="Times New Roman" w:hAnsi="Times New Roman" w:cs="Times New Roman"/>
          <w:lang w:val="haw-US"/>
        </w:rPr>
        <w:t>reduced calcification at the</w:t>
      </w:r>
      <w:r w:rsidR="00B20475" w:rsidRPr="00D12DA9">
        <w:rPr>
          <w:rFonts w:ascii="Times New Roman" w:hAnsi="Times New Roman" w:cs="Times New Roman"/>
        </w:rPr>
        <w:t xml:space="preserve"> </w:t>
      </w:r>
      <w:r w:rsidR="00B20475" w:rsidRPr="00D12DA9">
        <w:rPr>
          <w:rFonts w:ascii="Times New Roman" w:hAnsi="Times New Roman" w:cs="Times New Roman"/>
          <w:lang w:val="haw-US"/>
        </w:rPr>
        <w:t>base</w:t>
      </w:r>
      <w:r w:rsidR="00B20475" w:rsidRPr="00D12DA9">
        <w:rPr>
          <w:rFonts w:ascii="Times New Roman" w:hAnsi="Times New Roman" w:cs="Times New Roman"/>
        </w:rPr>
        <w:t xml:space="preserve"> of spines </w:t>
      </w:r>
      <w:r w:rsidR="00B20475" w:rsidRPr="00D12DA9">
        <w:rPr>
          <w:rFonts w:ascii="Times New Roman" w:hAnsi="Times New Roman" w:cs="Times New Roman"/>
          <w:lang w:val="haw-US"/>
        </w:rPr>
        <w:t>with no interactive effects of the two</w:t>
      </w:r>
      <w:r w:rsidR="00B20475" w:rsidRPr="00D12DA9">
        <w:rPr>
          <w:rFonts w:ascii="Times New Roman" w:hAnsi="Times New Roman" w:cs="Times New Roman"/>
        </w:rPr>
        <w:t xml:space="preserve"> factors</w:t>
      </w:r>
      <w:r w:rsidR="00B20475" w:rsidRPr="00D12DA9">
        <w:rPr>
          <w:rFonts w:ascii="Times New Roman" w:hAnsi="Times New Roman" w:cs="Times New Roman"/>
          <w:lang w:val="haw-US"/>
        </w:rPr>
        <w:t>. Urchins in low pH treatments shed their spines more readily than those in ambient pH, regardless of temperature, indicating that calcification may be hindered in these acidic conditions. These results suggest that while survivorship and growth were normal, the energy required to keep up with calcification, regardless of temperature change, may be inhibitive for the long term.</w:t>
      </w:r>
    </w:p>
    <w:p w14:paraId="150507BB" w14:textId="77777777" w:rsidR="00B20475" w:rsidRPr="00D12DA9" w:rsidRDefault="00B20475" w:rsidP="00B20475">
      <w:pPr>
        <w:jc w:val="center"/>
        <w:rPr>
          <w:rFonts w:ascii="Times New Roman" w:hAnsi="Times New Roman" w:cs="Times New Roman"/>
        </w:rPr>
      </w:pPr>
    </w:p>
    <w:sectPr w:rsidR="00B20475" w:rsidRPr="00D12DA9" w:rsidSect="000C6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hr, Keisha">
    <w15:presenceInfo w15:providerId="AD" w15:userId="S::keisha.bahr@tamucc.edu::96bef117-909c-45e3-b419-082a49357b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7B3"/>
    <w:rsid w:val="00004831"/>
    <w:rsid w:val="000A11D9"/>
    <w:rsid w:val="000B331E"/>
    <w:rsid w:val="000C6A21"/>
    <w:rsid w:val="00185834"/>
    <w:rsid w:val="001E7301"/>
    <w:rsid w:val="001F1F49"/>
    <w:rsid w:val="002621D4"/>
    <w:rsid w:val="002A1238"/>
    <w:rsid w:val="002A24CE"/>
    <w:rsid w:val="00310AFE"/>
    <w:rsid w:val="00344BBC"/>
    <w:rsid w:val="00353E4D"/>
    <w:rsid w:val="005261C0"/>
    <w:rsid w:val="00531887"/>
    <w:rsid w:val="00572D2D"/>
    <w:rsid w:val="00590EEC"/>
    <w:rsid w:val="005B7E2A"/>
    <w:rsid w:val="005C3B1F"/>
    <w:rsid w:val="00605854"/>
    <w:rsid w:val="00605A38"/>
    <w:rsid w:val="00606BC1"/>
    <w:rsid w:val="00711E1E"/>
    <w:rsid w:val="00735536"/>
    <w:rsid w:val="00764589"/>
    <w:rsid w:val="00785689"/>
    <w:rsid w:val="00792F02"/>
    <w:rsid w:val="00875AE7"/>
    <w:rsid w:val="008A30B5"/>
    <w:rsid w:val="008C0FFF"/>
    <w:rsid w:val="009342FA"/>
    <w:rsid w:val="009B048D"/>
    <w:rsid w:val="009B1491"/>
    <w:rsid w:val="00A857B3"/>
    <w:rsid w:val="00AC2B52"/>
    <w:rsid w:val="00AC4E52"/>
    <w:rsid w:val="00B20475"/>
    <w:rsid w:val="00B66F6B"/>
    <w:rsid w:val="00BA45C4"/>
    <w:rsid w:val="00D121C5"/>
    <w:rsid w:val="00D12DA9"/>
    <w:rsid w:val="00D84F7C"/>
    <w:rsid w:val="00DF1BE7"/>
    <w:rsid w:val="00E14E5C"/>
    <w:rsid w:val="00EC5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64839"/>
  <w14:defaultImageDpi w14:val="32767"/>
  <w15:chartTrackingRefBased/>
  <w15:docId w15:val="{D9474E10-3A46-8541-A3A4-6A08C60D4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04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047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20475"/>
    <w:rPr>
      <w:sz w:val="16"/>
      <w:szCs w:val="16"/>
    </w:rPr>
  </w:style>
  <w:style w:type="paragraph" w:styleId="CommentText">
    <w:name w:val="annotation text"/>
    <w:basedOn w:val="Normal"/>
    <w:link w:val="CommentTextChar"/>
    <w:uiPriority w:val="99"/>
    <w:unhideWhenUsed/>
    <w:rsid w:val="00B20475"/>
    <w:rPr>
      <w:sz w:val="20"/>
      <w:szCs w:val="20"/>
    </w:rPr>
  </w:style>
  <w:style w:type="character" w:customStyle="1" w:styleId="CommentTextChar">
    <w:name w:val="Comment Text Char"/>
    <w:basedOn w:val="DefaultParagraphFont"/>
    <w:link w:val="CommentText"/>
    <w:uiPriority w:val="99"/>
    <w:rsid w:val="00B20475"/>
    <w:rPr>
      <w:sz w:val="20"/>
      <w:szCs w:val="20"/>
    </w:rPr>
  </w:style>
  <w:style w:type="character" w:customStyle="1" w:styleId="apple-converted-space">
    <w:name w:val="apple-converted-space"/>
    <w:basedOn w:val="DefaultParagraphFont"/>
    <w:rsid w:val="00D12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43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sesno</dc:creator>
  <cp:keywords/>
  <dc:description/>
  <cp:lastModifiedBy>emily sesno</cp:lastModifiedBy>
  <cp:revision>10</cp:revision>
  <dcterms:created xsi:type="dcterms:W3CDTF">2019-12-19T21:43:00Z</dcterms:created>
  <dcterms:modified xsi:type="dcterms:W3CDTF">2020-01-04T19:33:00Z</dcterms:modified>
</cp:coreProperties>
</file>